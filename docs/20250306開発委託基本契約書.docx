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4A31C" w14:textId="77777777" w:rsidR="00CD6100" w:rsidRPr="00A20E8B" w:rsidRDefault="00CD6100" w:rsidP="00CD6100">
      <w:pPr>
        <w:ind w:leftChars="-85" w:left="-178"/>
        <w:jc w:val="center"/>
        <w:rPr>
          <w:rFonts w:ascii="ＭＳ 明朝" w:hAnsi="ＭＳ 明朝"/>
          <w:sz w:val="32"/>
          <w:szCs w:val="20"/>
        </w:rPr>
      </w:pPr>
      <w:r>
        <w:rPr>
          <w:rFonts w:ascii="ＭＳ 明朝" w:hAnsi="ＭＳ 明朝" w:hint="eastAsia"/>
          <w:b/>
          <w:sz w:val="28"/>
          <w:szCs w:val="28"/>
        </w:rPr>
        <w:t>開発</w:t>
      </w:r>
      <w:r w:rsidRPr="00B06896">
        <w:rPr>
          <w:rFonts w:ascii="ＭＳ 明朝" w:hAnsi="ＭＳ 明朝" w:hint="eastAsia"/>
          <w:b/>
          <w:sz w:val="28"/>
          <w:szCs w:val="28"/>
        </w:rPr>
        <w:t>委託基本契約書</w:t>
      </w:r>
    </w:p>
    <w:p w14:paraId="12F26D20" w14:textId="77777777" w:rsidR="00CD6100" w:rsidRPr="00D70AF4" w:rsidRDefault="00CD6100" w:rsidP="00CD6100">
      <w:pPr>
        <w:autoSpaceDE w:val="0"/>
        <w:autoSpaceDN w:val="0"/>
        <w:adjustRightInd w:val="0"/>
        <w:jc w:val="left"/>
        <w:textAlignment w:val="baseline"/>
        <w:rPr>
          <w:rFonts w:ascii="ＭＳ 明朝" w:hAnsi="ＭＳ 明朝" w:cs="ＭＳ 明朝"/>
          <w:color w:val="000000"/>
          <w:kern w:val="0"/>
        </w:rPr>
      </w:pPr>
    </w:p>
    <w:p w14:paraId="79511327" w14:textId="78317BA8" w:rsidR="00CD6100" w:rsidRPr="00A20E8B" w:rsidRDefault="00CD6100" w:rsidP="00CD6100">
      <w:pPr>
        <w:rPr>
          <w:rFonts w:ascii="ＭＳ 明朝" w:hAnsi="ＭＳ 明朝"/>
          <w:szCs w:val="21"/>
        </w:rPr>
      </w:pPr>
      <w:r>
        <w:rPr>
          <w:rFonts w:ascii="ＭＳ 明朝" w:hAnsi="ＭＳ 明朝" w:hint="eastAsia"/>
          <w:szCs w:val="21"/>
        </w:rPr>
        <w:t>岸谷 祥平</w:t>
      </w:r>
      <w:r w:rsidRPr="00A20E8B">
        <w:rPr>
          <w:rFonts w:ascii="ＭＳ 明朝" w:hAnsi="ＭＳ 明朝" w:hint="eastAsia"/>
          <w:szCs w:val="21"/>
        </w:rPr>
        <w:t>（以下「甲」という。）と</w:t>
      </w:r>
      <w:r>
        <w:rPr>
          <w:rFonts w:ascii="ＭＳ 明朝" w:hAnsi="ＭＳ 明朝" w:hint="eastAsia"/>
          <w:szCs w:val="21"/>
        </w:rPr>
        <w:t>ボンギンカン</w:t>
      </w:r>
      <w:r w:rsidR="00715F4F">
        <w:rPr>
          <w:rFonts w:ascii="ＭＳ 明朝" w:hAnsi="ＭＳ 明朝" w:hint="eastAsia"/>
          <w:szCs w:val="21"/>
        </w:rPr>
        <w:t>株式会社</w:t>
      </w:r>
      <w:r w:rsidRPr="00A20E8B">
        <w:rPr>
          <w:rFonts w:ascii="ＭＳ 明朝" w:hAnsi="ＭＳ 明朝" w:hint="eastAsia"/>
          <w:szCs w:val="21"/>
        </w:rPr>
        <w:t>（以下「乙」という。）は、甲が乙に対して</w:t>
      </w:r>
      <w:r>
        <w:rPr>
          <w:rFonts w:ascii="ＭＳ 明朝" w:hAnsi="ＭＳ 明朝" w:hint="eastAsia"/>
          <w:szCs w:val="21"/>
        </w:rPr>
        <w:t>開発に関する</w:t>
      </w:r>
      <w:r w:rsidRPr="00A20E8B">
        <w:rPr>
          <w:rFonts w:ascii="ＭＳ 明朝" w:hAnsi="ＭＳ 明朝" w:hint="eastAsia"/>
          <w:szCs w:val="21"/>
        </w:rPr>
        <w:t>業務</w:t>
      </w:r>
      <w:r>
        <w:rPr>
          <w:rFonts w:ascii="ＭＳ 明朝" w:hAnsi="ＭＳ 明朝" w:hint="eastAsia"/>
          <w:szCs w:val="21"/>
        </w:rPr>
        <w:t>を委託するにあたり</w:t>
      </w:r>
      <w:r w:rsidRPr="00A20E8B">
        <w:rPr>
          <w:rFonts w:ascii="ＭＳ 明朝" w:hAnsi="ＭＳ 明朝" w:hint="eastAsia"/>
          <w:szCs w:val="21"/>
        </w:rPr>
        <w:t>、以下のとおり契約（以下「本契約」という。）を締結する。</w:t>
      </w:r>
    </w:p>
    <w:p w14:paraId="3658B7A7" w14:textId="77777777" w:rsidR="00CD6100" w:rsidRPr="00A20E8B" w:rsidRDefault="00CD6100" w:rsidP="00CD6100">
      <w:pPr>
        <w:rPr>
          <w:rFonts w:ascii="ＭＳ 明朝" w:hAnsi="ＭＳ 明朝"/>
          <w:szCs w:val="21"/>
        </w:rPr>
      </w:pPr>
    </w:p>
    <w:p w14:paraId="048A5E82" w14:textId="1D61E5FA" w:rsidR="00CD6100" w:rsidRPr="00A20E8B" w:rsidRDefault="00CD6100" w:rsidP="00CD6100">
      <w:pPr>
        <w:pStyle w:val="a9"/>
        <w:numPr>
          <w:ilvl w:val="0"/>
          <w:numId w:val="1"/>
        </w:numPr>
        <w:tabs>
          <w:tab w:val="num" w:pos="900"/>
        </w:tabs>
        <w:contextualSpacing w:val="0"/>
        <w:rPr>
          <w:rFonts w:ascii="ＭＳ 明朝" w:hAnsi="ＭＳ 明朝"/>
          <w:szCs w:val="21"/>
        </w:rPr>
      </w:pPr>
      <w:r w:rsidRPr="00A20E8B">
        <w:rPr>
          <w:rFonts w:ascii="ＭＳ 明朝" w:hAnsi="ＭＳ 明朝" w:hint="eastAsia"/>
          <w:szCs w:val="21"/>
        </w:rPr>
        <w:t>（</w:t>
      </w:r>
      <w:r w:rsidR="00D4386B">
        <w:rPr>
          <w:rFonts w:ascii="ＭＳ 明朝" w:hAnsi="ＭＳ 明朝" w:hint="eastAsia"/>
          <w:szCs w:val="21"/>
        </w:rPr>
        <w:t>目的</w:t>
      </w:r>
      <w:r w:rsidRPr="00A20E8B">
        <w:rPr>
          <w:rFonts w:ascii="ＭＳ 明朝" w:hAnsi="ＭＳ 明朝" w:hint="eastAsia"/>
          <w:szCs w:val="21"/>
        </w:rPr>
        <w:t>）</w:t>
      </w:r>
    </w:p>
    <w:p w14:paraId="4B5856BA" w14:textId="6F393992" w:rsidR="00CD6100" w:rsidRPr="00A20E8B" w:rsidRDefault="00D4386B" w:rsidP="00CD6100">
      <w:pPr>
        <w:pStyle w:val="a9"/>
        <w:numPr>
          <w:ilvl w:val="0"/>
          <w:numId w:val="2"/>
        </w:numPr>
        <w:contextualSpacing w:val="0"/>
        <w:rPr>
          <w:rFonts w:ascii="ＭＳ 明朝" w:hAnsi="ＭＳ 明朝"/>
          <w:szCs w:val="21"/>
        </w:rPr>
      </w:pPr>
      <w:r>
        <w:rPr>
          <w:rFonts w:ascii="ＭＳ 明朝" w:hAnsi="ＭＳ 明朝" w:hint="eastAsia"/>
          <w:szCs w:val="21"/>
        </w:rPr>
        <w:t>本契約は、</w:t>
      </w:r>
      <w:r w:rsidR="00CD6100" w:rsidRPr="00A20E8B">
        <w:rPr>
          <w:rFonts w:ascii="ＭＳ 明朝" w:hAnsi="ＭＳ 明朝" w:hint="eastAsia"/>
          <w:szCs w:val="21"/>
        </w:rPr>
        <w:t>甲</w:t>
      </w:r>
      <w:r>
        <w:rPr>
          <w:rFonts w:ascii="ＭＳ 明朝" w:hAnsi="ＭＳ 明朝" w:hint="eastAsia"/>
          <w:szCs w:val="21"/>
        </w:rPr>
        <w:t>が</w:t>
      </w:r>
      <w:r w:rsidR="00CD6100" w:rsidRPr="00A20E8B">
        <w:rPr>
          <w:rFonts w:ascii="ＭＳ 明朝" w:hAnsi="ＭＳ 明朝" w:hint="eastAsia"/>
          <w:szCs w:val="21"/>
        </w:rPr>
        <w:t>乙に対し、</w:t>
      </w:r>
      <w:r>
        <w:rPr>
          <w:rFonts w:ascii="ＭＳ 明朝" w:hAnsi="ＭＳ 明朝" w:hint="eastAsia"/>
          <w:szCs w:val="21"/>
        </w:rPr>
        <w:t>システム等の開発（以下「委託業務」という。）を委託するにあたり</w:t>
      </w:r>
      <w:r w:rsidR="00CD6100" w:rsidRPr="00A20E8B">
        <w:rPr>
          <w:rFonts w:ascii="ＭＳ 明朝" w:hAnsi="ＭＳ 明朝" w:hint="eastAsia"/>
          <w:szCs w:val="21"/>
        </w:rPr>
        <w:t>、</w:t>
      </w:r>
      <w:r>
        <w:rPr>
          <w:rFonts w:ascii="ＭＳ 明朝" w:hAnsi="ＭＳ 明朝" w:hint="eastAsia"/>
          <w:szCs w:val="21"/>
        </w:rPr>
        <w:t>基本的な事項を定めることを目的とする</w:t>
      </w:r>
      <w:r w:rsidR="00CD6100" w:rsidRPr="00A20E8B">
        <w:rPr>
          <w:rFonts w:ascii="ＭＳ 明朝" w:hAnsi="ＭＳ 明朝" w:hint="eastAsia"/>
          <w:szCs w:val="21"/>
        </w:rPr>
        <w:t>。</w:t>
      </w:r>
    </w:p>
    <w:p w14:paraId="1703EB93" w14:textId="77777777" w:rsidR="00CD6100" w:rsidRPr="00A20E8B" w:rsidRDefault="00CD6100" w:rsidP="00CD6100">
      <w:pPr>
        <w:pStyle w:val="a9"/>
        <w:numPr>
          <w:ilvl w:val="0"/>
          <w:numId w:val="2"/>
        </w:numPr>
        <w:contextualSpacing w:val="0"/>
        <w:rPr>
          <w:rFonts w:ascii="ＭＳ 明朝" w:hAnsi="ＭＳ 明朝"/>
          <w:szCs w:val="21"/>
        </w:rPr>
      </w:pPr>
      <w:r w:rsidRPr="00A20E8B">
        <w:rPr>
          <w:rFonts w:ascii="ＭＳ 明朝" w:hAnsi="ＭＳ 明朝" w:hint="eastAsia"/>
          <w:szCs w:val="21"/>
        </w:rPr>
        <w:t>本契約は、甲乙間で締結される個々の</w:t>
      </w:r>
      <w:r>
        <w:rPr>
          <w:rFonts w:ascii="ＭＳ 明朝" w:hAnsi="ＭＳ 明朝" w:hint="eastAsia"/>
          <w:szCs w:val="21"/>
        </w:rPr>
        <w:t>開発</w:t>
      </w:r>
      <w:r w:rsidRPr="00A20E8B">
        <w:rPr>
          <w:rFonts w:ascii="ＭＳ 明朝" w:hAnsi="ＭＳ 明朝" w:hint="eastAsia"/>
          <w:szCs w:val="21"/>
        </w:rPr>
        <w:t>委託契約（以下「個別契約」という。）のすべてに適用されるものとする。</w:t>
      </w:r>
    </w:p>
    <w:p w14:paraId="0C711D41" w14:textId="77777777" w:rsidR="00CD6100" w:rsidRPr="00A20E8B" w:rsidRDefault="00CD6100" w:rsidP="00CD6100">
      <w:pPr>
        <w:pStyle w:val="a9"/>
        <w:numPr>
          <w:ilvl w:val="0"/>
          <w:numId w:val="2"/>
        </w:numPr>
        <w:contextualSpacing w:val="0"/>
        <w:rPr>
          <w:rFonts w:ascii="ＭＳ 明朝" w:hAnsi="ＭＳ 明朝"/>
          <w:szCs w:val="21"/>
        </w:rPr>
      </w:pPr>
      <w:r w:rsidRPr="00A20E8B">
        <w:rPr>
          <w:rFonts w:ascii="ＭＳ 明朝" w:hAnsi="ＭＳ 明朝" w:hint="eastAsia"/>
          <w:szCs w:val="21"/>
        </w:rPr>
        <w:t>本契約と個別契約の内容が異なる場合、個別契約の規定が優先して適用されるものとする。</w:t>
      </w:r>
    </w:p>
    <w:p w14:paraId="6A7BF897" w14:textId="77777777" w:rsidR="00CD6100" w:rsidRPr="00A20E8B" w:rsidRDefault="00CD6100" w:rsidP="00CD6100">
      <w:pPr>
        <w:rPr>
          <w:rFonts w:ascii="ＭＳ 明朝" w:hAnsi="ＭＳ 明朝"/>
          <w:szCs w:val="21"/>
        </w:rPr>
      </w:pPr>
    </w:p>
    <w:p w14:paraId="30FC989D" w14:textId="77777777" w:rsidR="00CD6100" w:rsidRPr="00A20E8B" w:rsidRDefault="00CD6100" w:rsidP="00CD6100">
      <w:pPr>
        <w:pStyle w:val="a9"/>
        <w:numPr>
          <w:ilvl w:val="0"/>
          <w:numId w:val="1"/>
        </w:numPr>
        <w:contextualSpacing w:val="0"/>
        <w:rPr>
          <w:rFonts w:ascii="ＭＳ 明朝" w:hAnsi="ＭＳ 明朝"/>
          <w:szCs w:val="21"/>
        </w:rPr>
      </w:pPr>
      <w:r w:rsidRPr="00A20E8B">
        <w:rPr>
          <w:rFonts w:ascii="ＭＳ 明朝" w:hAnsi="ＭＳ 明朝" w:hint="eastAsia"/>
          <w:szCs w:val="21"/>
        </w:rPr>
        <w:t>（個別契約の成立）</w:t>
      </w:r>
    </w:p>
    <w:p w14:paraId="65779E1E" w14:textId="5470AF6C" w:rsidR="00CD6100" w:rsidRPr="00A20E8B" w:rsidRDefault="00CD6100" w:rsidP="00CD6100">
      <w:pPr>
        <w:pStyle w:val="a9"/>
        <w:ind w:left="420"/>
        <w:rPr>
          <w:rFonts w:ascii="ＭＳ 明朝" w:hAnsi="ＭＳ 明朝"/>
          <w:szCs w:val="21"/>
        </w:rPr>
      </w:pPr>
      <w:r w:rsidRPr="00A20E8B">
        <w:rPr>
          <w:rFonts w:ascii="ＭＳ 明朝" w:hAnsi="ＭＳ 明朝" w:hint="eastAsia"/>
          <w:szCs w:val="21"/>
        </w:rPr>
        <w:t>個別契約は、</w:t>
      </w:r>
      <w:r w:rsidR="001023C3">
        <w:rPr>
          <w:rFonts w:ascii="ＭＳ 明朝" w:hAnsi="ＭＳ 明朝" w:hint="eastAsia"/>
          <w:szCs w:val="21"/>
        </w:rPr>
        <w:t>甲乙間で、</w:t>
      </w:r>
      <w:r w:rsidR="00715F4F">
        <w:rPr>
          <w:rFonts w:ascii="ＭＳ 明朝" w:hAnsi="ＭＳ 明朝" w:hint="eastAsia"/>
          <w:szCs w:val="21"/>
        </w:rPr>
        <w:t>委託業務及び</w:t>
      </w:r>
      <w:r>
        <w:rPr>
          <w:rFonts w:ascii="ＭＳ 明朝" w:hAnsi="ＭＳ 明朝" w:hint="eastAsia"/>
          <w:szCs w:val="21"/>
        </w:rPr>
        <w:t>成果物の内容、</w:t>
      </w:r>
      <w:r w:rsidR="00715F4F" w:rsidRPr="00876A70">
        <w:rPr>
          <w:rFonts w:ascii="ＭＳ 明朝" w:hAnsi="ＭＳ 明朝" w:hint="eastAsia"/>
          <w:szCs w:val="21"/>
        </w:rPr>
        <w:t>業務委託料</w:t>
      </w:r>
      <w:r w:rsidR="00715F4F">
        <w:rPr>
          <w:rFonts w:ascii="ＭＳ 明朝" w:hAnsi="ＭＳ 明朝" w:hint="eastAsia"/>
          <w:szCs w:val="21"/>
        </w:rPr>
        <w:t>の額</w:t>
      </w:r>
      <w:r>
        <w:rPr>
          <w:rFonts w:ascii="ＭＳ 明朝" w:hAnsi="ＭＳ 明朝" w:hint="eastAsia"/>
          <w:szCs w:val="21"/>
        </w:rPr>
        <w:t>、支払条件、成果物の</w:t>
      </w:r>
      <w:r w:rsidRPr="00A20E8B">
        <w:rPr>
          <w:rFonts w:ascii="ＭＳ 明朝" w:hAnsi="ＭＳ 明朝" w:hint="eastAsia"/>
          <w:szCs w:val="21"/>
        </w:rPr>
        <w:t>納入期日など必要な事項を</w:t>
      </w:r>
      <w:r>
        <w:rPr>
          <w:rFonts w:ascii="ＭＳ 明朝" w:hAnsi="ＭＳ 明朝" w:hint="eastAsia"/>
          <w:szCs w:val="21"/>
        </w:rPr>
        <w:t>記載した</w:t>
      </w:r>
      <w:r w:rsidR="00117946">
        <w:rPr>
          <w:rFonts w:ascii="ＭＳ 明朝" w:hAnsi="ＭＳ 明朝" w:hint="eastAsia"/>
          <w:szCs w:val="21"/>
        </w:rPr>
        <w:t>個別契約書の締結</w:t>
      </w:r>
      <w:r w:rsidR="001023C3">
        <w:rPr>
          <w:rFonts w:ascii="ＭＳ 明朝" w:hAnsi="ＭＳ 明朝" w:hint="eastAsia"/>
          <w:szCs w:val="21"/>
        </w:rPr>
        <w:t>された時点</w:t>
      </w:r>
      <w:r w:rsidR="00117946">
        <w:rPr>
          <w:rFonts w:ascii="ＭＳ 明朝" w:hAnsi="ＭＳ 明朝" w:hint="eastAsia"/>
          <w:szCs w:val="21"/>
        </w:rPr>
        <w:t>、若しくは</w:t>
      </w:r>
      <w:r w:rsidR="003F7988">
        <w:rPr>
          <w:rFonts w:ascii="ＭＳ 明朝" w:hAnsi="ＭＳ 明朝" w:hint="eastAsia"/>
          <w:szCs w:val="21"/>
        </w:rPr>
        <w:t>、</w:t>
      </w:r>
      <w:r w:rsidR="001023C3">
        <w:rPr>
          <w:rFonts w:ascii="ＭＳ 明朝" w:hAnsi="ＭＳ 明朝" w:hint="eastAsia"/>
          <w:szCs w:val="21"/>
        </w:rPr>
        <w:t>甲が乙に対し</w:t>
      </w:r>
      <w:r w:rsidR="003F7988">
        <w:rPr>
          <w:rFonts w:ascii="ＭＳ 明朝" w:hAnsi="ＭＳ 明朝" w:hint="eastAsia"/>
          <w:szCs w:val="21"/>
        </w:rPr>
        <w:t>当該必要な事項を記載した</w:t>
      </w:r>
      <w:r w:rsidR="001023C3">
        <w:rPr>
          <w:rFonts w:ascii="ＭＳ 明朝" w:hAnsi="ＭＳ 明朝" w:hint="eastAsia"/>
          <w:szCs w:val="21"/>
        </w:rPr>
        <w:t>発注</w:t>
      </w:r>
      <w:r w:rsidR="00117946">
        <w:rPr>
          <w:rFonts w:ascii="ＭＳ 明朝" w:hAnsi="ＭＳ 明朝" w:hint="eastAsia"/>
          <w:szCs w:val="21"/>
        </w:rPr>
        <w:t>書</w:t>
      </w:r>
      <w:r w:rsidR="001023C3">
        <w:rPr>
          <w:rFonts w:ascii="ＭＳ 明朝" w:hAnsi="ＭＳ 明朝" w:hint="eastAsia"/>
          <w:szCs w:val="21"/>
        </w:rPr>
        <w:t>（書面</w:t>
      </w:r>
      <w:r w:rsidR="003F7988">
        <w:rPr>
          <w:rFonts w:ascii="ＭＳ 明朝" w:hAnsi="ＭＳ 明朝" w:hint="eastAsia"/>
          <w:szCs w:val="21"/>
        </w:rPr>
        <w:t>のみならず、メール等の</w:t>
      </w:r>
      <w:r w:rsidR="001023C3">
        <w:rPr>
          <w:rFonts w:ascii="ＭＳ 明朝" w:hAnsi="ＭＳ 明朝" w:hint="eastAsia"/>
          <w:szCs w:val="21"/>
        </w:rPr>
        <w:t>電磁的</w:t>
      </w:r>
      <w:r w:rsidR="003F7988">
        <w:rPr>
          <w:rFonts w:ascii="ＭＳ 明朝" w:hAnsi="ＭＳ 明朝" w:hint="eastAsia"/>
          <w:szCs w:val="21"/>
        </w:rPr>
        <w:t>方法を含む</w:t>
      </w:r>
      <w:r w:rsidR="001023C3">
        <w:rPr>
          <w:rFonts w:ascii="ＭＳ 明朝" w:hAnsi="ＭＳ 明朝" w:hint="eastAsia"/>
          <w:szCs w:val="21"/>
        </w:rPr>
        <w:t>。）</w:t>
      </w:r>
      <w:r>
        <w:rPr>
          <w:rFonts w:ascii="ＭＳ 明朝" w:hAnsi="ＭＳ 明朝" w:hint="eastAsia"/>
          <w:szCs w:val="21"/>
        </w:rPr>
        <w:t>を</w:t>
      </w:r>
      <w:r w:rsidR="003F7988">
        <w:rPr>
          <w:rFonts w:ascii="ＭＳ 明朝" w:hAnsi="ＭＳ 明朝" w:hint="eastAsia"/>
          <w:szCs w:val="21"/>
        </w:rPr>
        <w:t>甲が乙に対し、</w:t>
      </w:r>
      <w:r w:rsidR="001023C3">
        <w:rPr>
          <w:rFonts w:ascii="ＭＳ 明朝" w:hAnsi="ＭＳ 明朝" w:hint="eastAsia"/>
          <w:szCs w:val="21"/>
        </w:rPr>
        <w:t>送付又は</w:t>
      </w:r>
      <w:r w:rsidRPr="00A20E8B">
        <w:rPr>
          <w:rFonts w:ascii="ＭＳ 明朝" w:hAnsi="ＭＳ 明朝" w:hint="eastAsia"/>
          <w:szCs w:val="21"/>
        </w:rPr>
        <w:t>送信</w:t>
      </w:r>
      <w:r>
        <w:rPr>
          <w:rFonts w:ascii="ＭＳ 明朝" w:hAnsi="ＭＳ 明朝" w:hint="eastAsia"/>
          <w:szCs w:val="21"/>
        </w:rPr>
        <w:t>する方法により</w:t>
      </w:r>
      <w:r w:rsidRPr="00A20E8B">
        <w:rPr>
          <w:rFonts w:ascii="ＭＳ 明朝" w:hAnsi="ＭＳ 明朝" w:hint="eastAsia"/>
          <w:szCs w:val="21"/>
        </w:rPr>
        <w:t>委託を申込んだ時点で成立する。</w:t>
      </w:r>
    </w:p>
    <w:p w14:paraId="38F9D1FF" w14:textId="77777777" w:rsidR="00CD6100" w:rsidRPr="00A20E8B" w:rsidRDefault="00CD6100" w:rsidP="00CD6100">
      <w:pPr>
        <w:rPr>
          <w:rFonts w:ascii="ＭＳ 明朝" w:hAnsi="ＭＳ 明朝"/>
          <w:szCs w:val="21"/>
        </w:rPr>
      </w:pPr>
    </w:p>
    <w:p w14:paraId="62F9E918" w14:textId="77777777" w:rsidR="00CD6100" w:rsidRPr="00A20E8B" w:rsidRDefault="00CD6100" w:rsidP="00CD6100">
      <w:pPr>
        <w:pStyle w:val="a9"/>
        <w:numPr>
          <w:ilvl w:val="0"/>
          <w:numId w:val="1"/>
        </w:numPr>
        <w:contextualSpacing w:val="0"/>
        <w:rPr>
          <w:rFonts w:ascii="ＭＳ 明朝" w:hAnsi="ＭＳ 明朝"/>
          <w:szCs w:val="21"/>
        </w:rPr>
      </w:pPr>
      <w:r w:rsidRPr="00A20E8B">
        <w:rPr>
          <w:rFonts w:ascii="ＭＳ 明朝" w:hAnsi="ＭＳ 明朝" w:hint="eastAsia"/>
          <w:szCs w:val="21"/>
        </w:rPr>
        <w:t>（再委託）</w:t>
      </w:r>
    </w:p>
    <w:p w14:paraId="2870262C" w14:textId="26105D4B" w:rsidR="00CD6100" w:rsidRPr="00A20E8B" w:rsidRDefault="00CD6100" w:rsidP="00CD6100">
      <w:pPr>
        <w:pStyle w:val="a9"/>
        <w:numPr>
          <w:ilvl w:val="0"/>
          <w:numId w:val="16"/>
        </w:numPr>
        <w:contextualSpacing w:val="0"/>
        <w:rPr>
          <w:rFonts w:ascii="ＭＳ 明朝" w:hAnsi="ＭＳ 明朝"/>
          <w:szCs w:val="21"/>
        </w:rPr>
      </w:pPr>
      <w:r w:rsidRPr="00A20E8B">
        <w:rPr>
          <w:rFonts w:ascii="ＭＳ 明朝" w:hAnsi="ＭＳ 明朝" w:hint="eastAsia"/>
          <w:szCs w:val="21"/>
        </w:rPr>
        <w:t>乙は、委託業務の</w:t>
      </w:r>
      <w:r w:rsidRPr="00677905">
        <w:rPr>
          <w:rFonts w:ascii="ＭＳ 明朝" w:hAnsi="ＭＳ 明朝" w:hint="eastAsia"/>
          <w:szCs w:val="21"/>
        </w:rPr>
        <w:t>全部又は一部</w:t>
      </w:r>
      <w:r w:rsidRPr="00A20E8B">
        <w:rPr>
          <w:rFonts w:ascii="ＭＳ 明朝" w:hAnsi="ＭＳ 明朝" w:hint="eastAsia"/>
          <w:szCs w:val="21"/>
        </w:rPr>
        <w:t>を第三者に再委託することができる。</w:t>
      </w:r>
      <w:ins w:id="0" w:author="ATLO2" w:date="2025-04-07T12:10:00Z" w16du:dateUtc="2025-04-07T03:10:00Z">
        <w:r w:rsidR="002F6759">
          <w:rPr>
            <w:rFonts w:ascii="ＭＳ 明朝" w:hAnsi="ＭＳ 明朝" w:hint="eastAsia"/>
            <w:szCs w:val="21"/>
          </w:rPr>
          <w:t>但し、乙は</w:t>
        </w:r>
      </w:ins>
      <w:ins w:id="1" w:author="ATLO2" w:date="2025-04-07T12:15:00Z" w16du:dateUtc="2025-04-07T03:15:00Z">
        <w:r w:rsidR="002F6759">
          <w:rPr>
            <w:rFonts w:ascii="ＭＳ 明朝" w:hAnsi="ＭＳ 明朝" w:hint="eastAsia"/>
            <w:szCs w:val="21"/>
          </w:rPr>
          <w:t>、</w:t>
        </w:r>
      </w:ins>
      <w:ins w:id="2" w:author="ATLO2" w:date="2025-04-07T12:16:00Z" w16du:dateUtc="2025-04-07T03:16:00Z">
        <w:r w:rsidR="002F6759">
          <w:rPr>
            <w:rFonts w:ascii="ＭＳ 明朝" w:hAnsi="ＭＳ 明朝" w:hint="eastAsia"/>
            <w:szCs w:val="21"/>
          </w:rPr>
          <w:t>乙のグループ会社並びに乙</w:t>
        </w:r>
      </w:ins>
      <w:ins w:id="3" w:author="ATLO2" w:date="2025-04-07T12:17:00Z" w16du:dateUtc="2025-04-07T03:17:00Z">
        <w:r w:rsidR="002F6759">
          <w:rPr>
            <w:rFonts w:ascii="ＭＳ 明朝" w:hAnsi="ＭＳ 明朝" w:hint="eastAsia"/>
            <w:szCs w:val="21"/>
          </w:rPr>
          <w:t>又は乙</w:t>
        </w:r>
      </w:ins>
      <w:ins w:id="4" w:author="ATLO2" w:date="2025-04-07T12:16:00Z" w16du:dateUtc="2025-04-07T03:16:00Z">
        <w:r w:rsidR="002F6759">
          <w:rPr>
            <w:rFonts w:ascii="ＭＳ 明朝" w:hAnsi="ＭＳ 明朝" w:hint="eastAsia"/>
            <w:szCs w:val="21"/>
          </w:rPr>
          <w:t>と直接委託契約を締結している個人事業主以外に、</w:t>
        </w:r>
      </w:ins>
      <w:ins w:id="5" w:author="ATLO2" w:date="2025-04-07T12:18:00Z" w16du:dateUtc="2025-04-07T03:18:00Z">
        <w:r w:rsidR="00262EE8">
          <w:rPr>
            <w:rFonts w:ascii="ＭＳ 明朝" w:hAnsi="ＭＳ 明朝" w:hint="eastAsia"/>
            <w:szCs w:val="21"/>
          </w:rPr>
          <w:t>委託業務を</w:t>
        </w:r>
      </w:ins>
      <w:ins w:id="6" w:author="ATLO2" w:date="2025-04-07T12:17:00Z" w16du:dateUtc="2025-04-07T03:17:00Z">
        <w:r w:rsidR="002F6759">
          <w:rPr>
            <w:rFonts w:ascii="ＭＳ 明朝" w:hAnsi="ＭＳ 明朝" w:hint="eastAsia"/>
            <w:szCs w:val="21"/>
          </w:rPr>
          <w:t>再委託する場合、当該委託先の情報を電磁的方法で</w:t>
        </w:r>
      </w:ins>
      <w:ins w:id="7" w:author="ATLO2" w:date="2025-04-07T14:05:00Z" w16du:dateUtc="2025-04-07T05:05:00Z">
        <w:r w:rsidR="00C87056" w:rsidRPr="000109ED">
          <w:rPr>
            <w:rFonts w:ascii="ＭＳ 明朝" w:hAnsi="ＭＳ 明朝" w:hint="eastAsia"/>
            <w:szCs w:val="21"/>
            <w:rPrChange w:id="8" w:author="ATLO2" w:date="2025-04-07T15:25:00Z" w16du:dateUtc="2025-04-07T06:25:00Z">
              <w:rPr>
                <w:rFonts w:ascii="ＭＳ 明朝" w:hAnsi="ＭＳ 明朝" w:hint="eastAsia"/>
                <w:szCs w:val="21"/>
                <w:highlight w:val="cyan"/>
              </w:rPr>
            </w:rPrChange>
          </w:rPr>
          <w:t>甲に</w:t>
        </w:r>
      </w:ins>
      <w:ins w:id="9" w:author="ATLO2" w:date="2025-04-07T12:17:00Z" w16du:dateUtc="2025-04-07T03:17:00Z">
        <w:r w:rsidR="002F6759">
          <w:rPr>
            <w:rFonts w:ascii="ＭＳ 明朝" w:hAnsi="ＭＳ 明朝" w:hint="eastAsia"/>
            <w:szCs w:val="21"/>
          </w:rPr>
          <w:t>通知するものとする。</w:t>
        </w:r>
      </w:ins>
    </w:p>
    <w:p w14:paraId="71752166" w14:textId="77777777" w:rsidR="00CD6100" w:rsidRPr="00A20E8B" w:rsidRDefault="00CD6100" w:rsidP="00CD6100">
      <w:pPr>
        <w:pStyle w:val="a9"/>
        <w:numPr>
          <w:ilvl w:val="0"/>
          <w:numId w:val="16"/>
        </w:numPr>
        <w:contextualSpacing w:val="0"/>
        <w:rPr>
          <w:rFonts w:ascii="ＭＳ 明朝" w:hAnsi="ＭＳ 明朝"/>
          <w:szCs w:val="21"/>
        </w:rPr>
      </w:pPr>
      <w:r w:rsidRPr="00A20E8B">
        <w:rPr>
          <w:rFonts w:ascii="ＭＳ 明朝" w:hAnsi="ＭＳ 明朝" w:hint="eastAsia"/>
          <w:szCs w:val="21"/>
        </w:rPr>
        <w:t>前項の場合、乙は、委託業務の</w:t>
      </w:r>
      <w:r w:rsidRPr="00677905">
        <w:rPr>
          <w:rFonts w:ascii="ＭＳ 明朝" w:hAnsi="ＭＳ 明朝" w:hint="eastAsia"/>
          <w:szCs w:val="21"/>
        </w:rPr>
        <w:t>全部又は一部</w:t>
      </w:r>
      <w:r w:rsidRPr="00A20E8B">
        <w:rPr>
          <w:rFonts w:ascii="ＭＳ 明朝" w:hAnsi="ＭＳ 明朝" w:hint="eastAsia"/>
          <w:szCs w:val="21"/>
        </w:rPr>
        <w:t>を再委託する者（以下「再委託業者」という。）に、本契約及びその他乙が甲に対し、負担する一切の義務を遵守させるものとし、再委託業者の行為について一切の責任を負う。</w:t>
      </w:r>
    </w:p>
    <w:p w14:paraId="358F47D5" w14:textId="77777777" w:rsidR="00CD6100" w:rsidRPr="00A20E8B" w:rsidRDefault="00CD6100" w:rsidP="00CD6100">
      <w:pPr>
        <w:rPr>
          <w:rFonts w:ascii="ＭＳ 明朝" w:hAnsi="ＭＳ 明朝"/>
          <w:szCs w:val="21"/>
        </w:rPr>
      </w:pPr>
    </w:p>
    <w:p w14:paraId="54C380EE" w14:textId="77777777" w:rsidR="00CD6100" w:rsidRPr="00A20E8B" w:rsidRDefault="00CD6100" w:rsidP="00CD6100">
      <w:pPr>
        <w:pStyle w:val="a9"/>
        <w:numPr>
          <w:ilvl w:val="0"/>
          <w:numId w:val="1"/>
        </w:numPr>
        <w:contextualSpacing w:val="0"/>
        <w:rPr>
          <w:rFonts w:ascii="ＭＳ 明朝" w:hAnsi="ＭＳ 明朝"/>
          <w:szCs w:val="21"/>
        </w:rPr>
      </w:pPr>
      <w:r w:rsidRPr="00A20E8B">
        <w:rPr>
          <w:rFonts w:ascii="ＭＳ 明朝" w:hAnsi="ＭＳ 明朝" w:hint="eastAsia"/>
          <w:szCs w:val="21"/>
        </w:rPr>
        <w:t>（委託業務の履行）</w:t>
      </w:r>
    </w:p>
    <w:p w14:paraId="6B362065" w14:textId="26E8EA88" w:rsidR="00CD6100" w:rsidRPr="00A20E8B" w:rsidRDefault="00CD6100" w:rsidP="00CD6100">
      <w:pPr>
        <w:pStyle w:val="a9"/>
        <w:numPr>
          <w:ilvl w:val="0"/>
          <w:numId w:val="3"/>
        </w:numPr>
        <w:contextualSpacing w:val="0"/>
        <w:rPr>
          <w:rFonts w:ascii="ＭＳ 明朝" w:hAnsi="ＭＳ 明朝"/>
          <w:szCs w:val="21"/>
        </w:rPr>
      </w:pPr>
      <w:r w:rsidRPr="00A20E8B">
        <w:rPr>
          <w:rFonts w:ascii="ＭＳ 明朝" w:hAnsi="ＭＳ 明朝" w:hint="eastAsia"/>
          <w:szCs w:val="21"/>
        </w:rPr>
        <w:t>乙は、</w:t>
      </w:r>
      <w:r w:rsidRPr="00A20E8B">
        <w:rPr>
          <w:rFonts w:ascii="ＭＳ 明朝" w:hAnsi="ＭＳ 明朝" w:hint="eastAsia"/>
        </w:rPr>
        <w:t>委託業務</w:t>
      </w:r>
      <w:r w:rsidR="00417F6B">
        <w:rPr>
          <w:rFonts w:ascii="ＭＳ 明朝" w:hAnsi="ＭＳ 明朝" w:hint="eastAsia"/>
        </w:rPr>
        <w:t>を</w:t>
      </w:r>
      <w:r w:rsidRPr="00A20E8B">
        <w:rPr>
          <w:rFonts w:ascii="ＭＳ 明朝" w:hAnsi="ＭＳ 明朝" w:hint="eastAsia"/>
        </w:rPr>
        <w:t>、善良な管理者の注意をもって、</w:t>
      </w:r>
      <w:r w:rsidR="006272FC">
        <w:rPr>
          <w:rFonts w:ascii="ＭＳ 明朝" w:hAnsi="ＭＳ 明朝" w:hint="eastAsia"/>
        </w:rPr>
        <w:t>個別契約書で明示された</w:t>
      </w:r>
      <w:r w:rsidRPr="00A20E8B">
        <w:rPr>
          <w:rFonts w:ascii="ＭＳ 明朝" w:hAnsi="ＭＳ 明朝" w:hint="eastAsia"/>
          <w:szCs w:val="21"/>
        </w:rPr>
        <w:t>仕様（以下「本仕様」という。）</w:t>
      </w:r>
      <w:r w:rsidR="006272FC">
        <w:rPr>
          <w:rFonts w:ascii="ＭＳ 明朝" w:hAnsi="ＭＳ 明朝" w:hint="eastAsia"/>
          <w:szCs w:val="21"/>
        </w:rPr>
        <w:t>に</w:t>
      </w:r>
      <w:r w:rsidR="00417F6B">
        <w:rPr>
          <w:rFonts w:ascii="ＭＳ 明朝" w:hAnsi="ＭＳ 明朝" w:hint="eastAsia"/>
          <w:szCs w:val="21"/>
        </w:rPr>
        <w:t>従い履行するものとする</w:t>
      </w:r>
      <w:r w:rsidRPr="00A20E8B">
        <w:rPr>
          <w:rFonts w:ascii="ＭＳ 明朝" w:hAnsi="ＭＳ 明朝" w:hint="eastAsia"/>
          <w:szCs w:val="21"/>
        </w:rPr>
        <w:t>。</w:t>
      </w:r>
    </w:p>
    <w:p w14:paraId="1685BF26" w14:textId="4A4F3463" w:rsidR="00CD6100" w:rsidRPr="00A20E8B" w:rsidRDefault="00CD6100" w:rsidP="00CD6100">
      <w:pPr>
        <w:pStyle w:val="a9"/>
        <w:numPr>
          <w:ilvl w:val="0"/>
          <w:numId w:val="3"/>
        </w:numPr>
        <w:contextualSpacing w:val="0"/>
        <w:rPr>
          <w:rFonts w:ascii="ＭＳ 明朝" w:hAnsi="ＭＳ 明朝"/>
          <w:szCs w:val="21"/>
        </w:rPr>
      </w:pPr>
      <w:r w:rsidRPr="00A20E8B">
        <w:rPr>
          <w:rFonts w:ascii="ＭＳ 明朝" w:hAnsi="ＭＳ 明朝" w:hint="eastAsia"/>
          <w:szCs w:val="21"/>
        </w:rPr>
        <w:t>本仕様に定められていない事項</w:t>
      </w:r>
      <w:r w:rsidR="006272FC">
        <w:rPr>
          <w:rFonts w:ascii="ＭＳ 明朝" w:hAnsi="ＭＳ 明朝" w:hint="eastAsia"/>
          <w:szCs w:val="21"/>
        </w:rPr>
        <w:t>については、</w:t>
      </w:r>
      <w:r w:rsidR="003A019A">
        <w:rPr>
          <w:rFonts w:ascii="ＭＳ 明朝" w:hAnsi="ＭＳ 明朝" w:hint="eastAsia"/>
          <w:szCs w:val="21"/>
        </w:rPr>
        <w:t>委託業務の範囲外とし、甲が委託業務に含めることを希望する場合、</w:t>
      </w:r>
      <w:r w:rsidR="00A324BE">
        <w:rPr>
          <w:rFonts w:ascii="ＭＳ 明朝" w:hAnsi="ＭＳ 明朝" w:hint="eastAsia"/>
          <w:szCs w:val="21"/>
        </w:rPr>
        <w:t>第14条の定めによるものとする</w:t>
      </w:r>
      <w:r w:rsidRPr="00A20E8B">
        <w:rPr>
          <w:rFonts w:ascii="ＭＳ 明朝" w:hAnsi="ＭＳ 明朝" w:hint="eastAsia"/>
          <w:szCs w:val="21"/>
        </w:rPr>
        <w:t>。</w:t>
      </w:r>
    </w:p>
    <w:p w14:paraId="2402E368" w14:textId="77777777" w:rsidR="00CD6100" w:rsidRPr="00A20E8B" w:rsidRDefault="00CD6100" w:rsidP="00CD6100">
      <w:pPr>
        <w:rPr>
          <w:rFonts w:ascii="ＭＳ 明朝" w:hAnsi="ＭＳ 明朝"/>
          <w:szCs w:val="21"/>
        </w:rPr>
      </w:pPr>
    </w:p>
    <w:p w14:paraId="1DDAD504" w14:textId="77777777" w:rsidR="00CD6100" w:rsidRPr="00A20E8B" w:rsidRDefault="00CD6100" w:rsidP="00CD6100">
      <w:pPr>
        <w:pStyle w:val="a9"/>
        <w:numPr>
          <w:ilvl w:val="0"/>
          <w:numId w:val="1"/>
        </w:numPr>
        <w:contextualSpacing w:val="0"/>
        <w:rPr>
          <w:rFonts w:ascii="ＭＳ 明朝" w:hAnsi="ＭＳ 明朝"/>
          <w:szCs w:val="21"/>
        </w:rPr>
      </w:pPr>
      <w:r w:rsidRPr="00A20E8B">
        <w:rPr>
          <w:rFonts w:ascii="ＭＳ 明朝" w:hAnsi="ＭＳ 明朝" w:hint="eastAsia"/>
          <w:szCs w:val="21"/>
        </w:rPr>
        <w:t>（報告義務）</w:t>
      </w:r>
    </w:p>
    <w:p w14:paraId="6F2AB1D3" w14:textId="5B999F57" w:rsidR="00CD6100" w:rsidRPr="00A20E8B" w:rsidRDefault="00CD6100" w:rsidP="00CD6100">
      <w:pPr>
        <w:pStyle w:val="a9"/>
        <w:numPr>
          <w:ilvl w:val="0"/>
          <w:numId w:val="4"/>
        </w:numPr>
        <w:contextualSpacing w:val="0"/>
        <w:rPr>
          <w:rFonts w:ascii="ＭＳ 明朝" w:hAnsi="ＭＳ 明朝"/>
          <w:szCs w:val="21"/>
        </w:rPr>
      </w:pPr>
      <w:r w:rsidRPr="00A20E8B">
        <w:rPr>
          <w:rFonts w:ascii="ＭＳ 明朝" w:hAnsi="ＭＳ 明朝" w:hint="eastAsia"/>
          <w:szCs w:val="21"/>
        </w:rPr>
        <w:t>乙は、甲の要求があった場合には、甲に対して、</w:t>
      </w:r>
      <w:r w:rsidR="00417F6B">
        <w:rPr>
          <w:rFonts w:ascii="ＭＳ 明朝" w:hAnsi="ＭＳ 明朝" w:hint="eastAsia"/>
          <w:szCs w:val="21"/>
        </w:rPr>
        <w:t>すみやか</w:t>
      </w:r>
      <w:r w:rsidRPr="00A20E8B">
        <w:rPr>
          <w:rFonts w:ascii="ＭＳ 明朝" w:hAnsi="ＭＳ 明朝" w:hint="eastAsia"/>
          <w:szCs w:val="21"/>
        </w:rPr>
        <w:t>に委託業務の遂行状況等について報告をしなければならない。</w:t>
      </w:r>
    </w:p>
    <w:p w14:paraId="53F4CE68" w14:textId="77777777" w:rsidR="00CD6100" w:rsidRPr="00A20E8B" w:rsidRDefault="00CD6100" w:rsidP="00CD6100">
      <w:pPr>
        <w:pStyle w:val="a9"/>
        <w:numPr>
          <w:ilvl w:val="0"/>
          <w:numId w:val="4"/>
        </w:numPr>
        <w:contextualSpacing w:val="0"/>
        <w:rPr>
          <w:rFonts w:ascii="ＭＳ 明朝" w:hAnsi="ＭＳ 明朝"/>
          <w:szCs w:val="21"/>
        </w:rPr>
      </w:pPr>
      <w:r w:rsidRPr="00A20E8B">
        <w:rPr>
          <w:rFonts w:ascii="ＭＳ 明朝" w:hAnsi="ＭＳ 明朝" w:hint="eastAsia"/>
          <w:szCs w:val="21"/>
        </w:rPr>
        <w:lastRenderedPageBreak/>
        <w:t>乙は、以下の各号に掲げる事由が生じたとき、又はそのおそれがあるときは、直ちに甲に対して当該事由の内容を通知するものとし、甲の指示に従わなければならない。</w:t>
      </w:r>
    </w:p>
    <w:p w14:paraId="719F5534" w14:textId="77777777" w:rsidR="00CD6100" w:rsidRPr="00745841" w:rsidRDefault="00CD6100" w:rsidP="00CD6100">
      <w:pPr>
        <w:pStyle w:val="a9"/>
        <w:numPr>
          <w:ilvl w:val="0"/>
          <w:numId w:val="14"/>
        </w:numPr>
        <w:contextualSpacing w:val="0"/>
        <w:rPr>
          <w:rFonts w:ascii="ＭＳ 明朝" w:hAnsi="ＭＳ 明朝"/>
          <w:szCs w:val="21"/>
        </w:rPr>
      </w:pPr>
      <w:r w:rsidRPr="00E027DA">
        <w:rPr>
          <w:rFonts w:ascii="ＭＳ 明朝" w:hAnsi="ＭＳ 明朝" w:hint="eastAsia"/>
          <w:szCs w:val="21"/>
        </w:rPr>
        <w:t>成果物</w:t>
      </w:r>
      <w:r w:rsidRPr="00745841">
        <w:rPr>
          <w:rFonts w:ascii="ＭＳ 明朝" w:hAnsi="ＭＳ 明朝" w:hint="eastAsia"/>
          <w:szCs w:val="21"/>
        </w:rPr>
        <w:t>の滅失、毀損その他の損害が生じたとき</w:t>
      </w:r>
    </w:p>
    <w:p w14:paraId="08949B8A" w14:textId="5BC590E2" w:rsidR="00CD6100" w:rsidRPr="00837EE0" w:rsidRDefault="00CD6100" w:rsidP="00CD6100">
      <w:pPr>
        <w:pStyle w:val="a9"/>
        <w:numPr>
          <w:ilvl w:val="0"/>
          <w:numId w:val="14"/>
        </w:numPr>
        <w:contextualSpacing w:val="0"/>
        <w:rPr>
          <w:rFonts w:ascii="ＭＳ 明朝" w:hAnsi="ＭＳ 明朝"/>
          <w:szCs w:val="21"/>
        </w:rPr>
      </w:pPr>
      <w:r w:rsidRPr="00837EE0">
        <w:rPr>
          <w:rFonts w:ascii="ＭＳ 明朝" w:hAnsi="ＭＳ 明朝" w:hint="eastAsia"/>
          <w:szCs w:val="21"/>
        </w:rPr>
        <w:t>機械の故障その他の事由により納期遅延又は納期までの納入が完了できなくなったとき</w:t>
      </w:r>
    </w:p>
    <w:p w14:paraId="481FA31F" w14:textId="77777777" w:rsidR="00CD6100" w:rsidRPr="00A20E8B" w:rsidRDefault="00CD6100" w:rsidP="00CD6100">
      <w:pPr>
        <w:pStyle w:val="a9"/>
        <w:numPr>
          <w:ilvl w:val="0"/>
          <w:numId w:val="14"/>
        </w:numPr>
        <w:contextualSpacing w:val="0"/>
        <w:rPr>
          <w:rFonts w:ascii="ＭＳ 明朝" w:hAnsi="ＭＳ 明朝"/>
          <w:szCs w:val="21"/>
        </w:rPr>
      </w:pPr>
      <w:r w:rsidRPr="00A20E8B">
        <w:rPr>
          <w:rFonts w:ascii="ＭＳ 明朝" w:hAnsi="ＭＳ 明朝" w:hint="eastAsia"/>
          <w:szCs w:val="21"/>
        </w:rPr>
        <w:t>その他、本仕様を遵守することができないとき</w:t>
      </w:r>
    </w:p>
    <w:p w14:paraId="00C1B9A0" w14:textId="77777777" w:rsidR="00CD6100" w:rsidRPr="00A20E8B" w:rsidRDefault="00CD6100" w:rsidP="00CD6100">
      <w:pPr>
        <w:rPr>
          <w:rFonts w:ascii="ＭＳ 明朝" w:hAnsi="ＭＳ 明朝"/>
          <w:szCs w:val="21"/>
        </w:rPr>
      </w:pPr>
    </w:p>
    <w:p w14:paraId="22FAEF0A" w14:textId="77777777" w:rsidR="00CD6100" w:rsidRPr="00A20E8B" w:rsidRDefault="00CD6100" w:rsidP="00CD6100">
      <w:pPr>
        <w:pStyle w:val="a9"/>
        <w:numPr>
          <w:ilvl w:val="0"/>
          <w:numId w:val="1"/>
        </w:numPr>
        <w:contextualSpacing w:val="0"/>
        <w:rPr>
          <w:rFonts w:ascii="ＭＳ 明朝" w:hAnsi="ＭＳ 明朝"/>
          <w:szCs w:val="21"/>
        </w:rPr>
      </w:pPr>
      <w:r w:rsidRPr="00A20E8B">
        <w:rPr>
          <w:rFonts w:ascii="ＭＳ 明朝" w:hAnsi="ＭＳ 明朝" w:hint="eastAsia"/>
          <w:szCs w:val="21"/>
        </w:rPr>
        <w:t>（対価）</w:t>
      </w:r>
    </w:p>
    <w:p w14:paraId="0FB12A27" w14:textId="6F9F03AB" w:rsidR="00CD6100" w:rsidRPr="00A20E8B" w:rsidRDefault="00CD6100" w:rsidP="00CD6100">
      <w:pPr>
        <w:pStyle w:val="a9"/>
        <w:numPr>
          <w:ilvl w:val="0"/>
          <w:numId w:val="5"/>
        </w:numPr>
        <w:contextualSpacing w:val="0"/>
        <w:rPr>
          <w:rFonts w:ascii="ＭＳ 明朝" w:hAnsi="ＭＳ 明朝"/>
          <w:szCs w:val="21"/>
        </w:rPr>
      </w:pPr>
      <w:r w:rsidRPr="00A20E8B">
        <w:rPr>
          <w:rFonts w:ascii="ＭＳ 明朝" w:hAnsi="ＭＳ 明朝" w:hint="eastAsia"/>
          <w:szCs w:val="21"/>
        </w:rPr>
        <w:t>甲は、</w:t>
      </w:r>
      <w:r>
        <w:rPr>
          <w:rFonts w:ascii="ＭＳ 明朝" w:hAnsi="ＭＳ 明朝" w:hint="eastAsia"/>
          <w:szCs w:val="21"/>
        </w:rPr>
        <w:t>委託業務の対価として、個別契約で定められた</w:t>
      </w:r>
      <w:r w:rsidRPr="00876A70">
        <w:rPr>
          <w:rFonts w:ascii="ＭＳ 明朝" w:hAnsi="ＭＳ 明朝" w:hint="eastAsia"/>
          <w:szCs w:val="21"/>
        </w:rPr>
        <w:t>業務委託料</w:t>
      </w:r>
      <w:r w:rsidRPr="00A20E8B">
        <w:rPr>
          <w:rFonts w:ascii="ＭＳ 明朝" w:hAnsi="ＭＳ 明朝" w:hint="eastAsia"/>
          <w:szCs w:val="21"/>
        </w:rPr>
        <w:t>を乙に支払うものとする。</w:t>
      </w:r>
    </w:p>
    <w:p w14:paraId="1AAADF24" w14:textId="0084E9FF" w:rsidR="00CD6100" w:rsidRPr="00A20E8B" w:rsidRDefault="00417F6B" w:rsidP="00CD6100">
      <w:pPr>
        <w:pStyle w:val="a9"/>
        <w:numPr>
          <w:ilvl w:val="0"/>
          <w:numId w:val="5"/>
        </w:numPr>
        <w:contextualSpacing w:val="0"/>
        <w:rPr>
          <w:rFonts w:ascii="ＭＳ 明朝" w:hAnsi="ＭＳ 明朝"/>
          <w:szCs w:val="21"/>
        </w:rPr>
      </w:pPr>
      <w:r>
        <w:rPr>
          <w:rFonts w:ascii="ＭＳ 明朝" w:hAnsi="ＭＳ 明朝" w:hint="eastAsia"/>
          <w:szCs w:val="21"/>
        </w:rPr>
        <w:t>甲</w:t>
      </w:r>
      <w:r w:rsidR="00CD6100" w:rsidRPr="00A20E8B">
        <w:rPr>
          <w:rFonts w:ascii="ＭＳ 明朝" w:hAnsi="ＭＳ 明朝" w:hint="eastAsia"/>
          <w:szCs w:val="21"/>
        </w:rPr>
        <w:t>は、前項に定める業務委託料</w:t>
      </w:r>
      <w:ins w:id="10" w:author="ATLO" w:date="2025-03-10T13:20:00Z" w16du:dateUtc="2025-03-10T04:20:00Z">
        <w:r w:rsidR="00F33CFF">
          <w:rPr>
            <w:rFonts w:ascii="ＭＳ 明朝" w:hAnsi="ＭＳ 明朝" w:hint="eastAsia"/>
            <w:szCs w:val="21"/>
          </w:rPr>
          <w:t>に消費税を</w:t>
        </w:r>
      </w:ins>
      <w:ins w:id="11" w:author="ATLO" w:date="2025-03-10T13:21:00Z" w16du:dateUtc="2025-03-10T04:21:00Z">
        <w:r w:rsidR="00F33CFF">
          <w:rPr>
            <w:rFonts w:ascii="ＭＳ 明朝" w:hAnsi="ＭＳ 明朝" w:hint="eastAsia"/>
            <w:szCs w:val="21"/>
          </w:rPr>
          <w:t>加算し</w:t>
        </w:r>
      </w:ins>
      <w:del w:id="12" w:author="ATLO" w:date="2025-03-10T13:21:00Z" w16du:dateUtc="2025-03-10T04:21:00Z">
        <w:r w:rsidR="00CD6100" w:rsidRPr="00A20E8B" w:rsidDel="00F33CFF">
          <w:rPr>
            <w:rFonts w:ascii="ＭＳ 明朝" w:hAnsi="ＭＳ 明朝" w:hint="eastAsia"/>
            <w:szCs w:val="21"/>
          </w:rPr>
          <w:delText>につき</w:delText>
        </w:r>
      </w:del>
      <w:r w:rsidR="00CD6100" w:rsidRPr="00A20E8B">
        <w:rPr>
          <w:rFonts w:ascii="ＭＳ 明朝" w:hAnsi="ＭＳ 明朝" w:hint="eastAsia"/>
          <w:szCs w:val="21"/>
        </w:rPr>
        <w:t>、</w:t>
      </w:r>
      <w:r>
        <w:rPr>
          <w:rFonts w:ascii="ＭＳ 明朝" w:hAnsi="ＭＳ 明朝" w:hint="eastAsia"/>
          <w:szCs w:val="21"/>
        </w:rPr>
        <w:t>個別契約で定められた指定期日</w:t>
      </w:r>
      <w:r w:rsidR="00CD6100" w:rsidRPr="00A20E8B">
        <w:rPr>
          <w:rFonts w:ascii="ＭＳ 明朝" w:hAnsi="ＭＳ 明朝" w:hint="eastAsia"/>
          <w:szCs w:val="21"/>
        </w:rPr>
        <w:t>までに乙が指定する金融機関口座に振り込んで支払うものとする。</w:t>
      </w:r>
      <w:ins w:id="13" w:author="ATLO" w:date="2025-03-10T13:12:00Z" w16du:dateUtc="2025-03-10T04:12:00Z">
        <w:r w:rsidR="003A1297">
          <w:rPr>
            <w:rFonts w:ascii="ＭＳ 明朝" w:hAnsi="ＭＳ 明朝" w:hint="eastAsia"/>
            <w:szCs w:val="21"/>
          </w:rPr>
          <w:t>但し、指定期日が銀行休業日に該当する場合には、翌営業日を支払期日とする。</w:t>
        </w:r>
      </w:ins>
      <w:ins w:id="14" w:author="ATLO" w:date="2025-03-10T14:16:00Z" w16du:dateUtc="2025-03-10T05:16:00Z">
        <w:r w:rsidR="00C6442C" w:rsidRPr="00DB1584">
          <w:rPr>
            <w:rFonts w:ascii="ＭＳ 明朝" w:hAnsi="ＭＳ 明朝" w:hint="eastAsia"/>
            <w:szCs w:val="21"/>
          </w:rPr>
          <w:t>振込手数料は甲の負担とする。</w:t>
        </w:r>
      </w:ins>
      <w:ins w:id="15" w:author="ATLO" w:date="2025-03-10T13:18:00Z" w16du:dateUtc="2025-03-10T04:18:00Z">
        <w:r w:rsidR="003A1297" w:rsidRPr="00DB1584">
          <w:rPr>
            <w:rFonts w:ascii="ＭＳ 明朝" w:hAnsi="ＭＳ 明朝" w:hint="eastAsia"/>
            <w:szCs w:val="21"/>
          </w:rPr>
          <w:t>な</w:t>
        </w:r>
        <w:r w:rsidR="003A1297">
          <w:rPr>
            <w:rFonts w:ascii="ＭＳ 明朝" w:hAnsi="ＭＳ 明朝" w:hint="eastAsia"/>
            <w:szCs w:val="21"/>
          </w:rPr>
          <w:t>お、</w:t>
        </w:r>
      </w:ins>
      <w:ins w:id="16" w:author="ATLO" w:date="2025-03-10T13:19:00Z" w16du:dateUtc="2025-03-10T04:19:00Z">
        <w:r w:rsidR="003A1297">
          <w:rPr>
            <w:rFonts w:ascii="ＭＳ 明朝" w:hAnsi="ＭＳ 明朝" w:hint="eastAsia"/>
            <w:szCs w:val="21"/>
          </w:rPr>
          <w:t>消費税</w:t>
        </w:r>
      </w:ins>
      <w:ins w:id="17" w:author="ATLO" w:date="2025-03-10T13:20:00Z" w16du:dateUtc="2025-03-10T04:20:00Z">
        <w:r w:rsidR="003A1297">
          <w:rPr>
            <w:rFonts w:ascii="ＭＳ 明朝" w:hAnsi="ＭＳ 明朝" w:hint="eastAsia"/>
            <w:szCs w:val="21"/>
          </w:rPr>
          <w:t>額の算定にあたっては、1円未満の端数は切り捨てとする。</w:t>
        </w:r>
      </w:ins>
    </w:p>
    <w:p w14:paraId="283F366B" w14:textId="3091FB7C" w:rsidR="00CD6100" w:rsidRPr="00F443E2" w:rsidDel="000D0F48" w:rsidRDefault="00CD6100" w:rsidP="00CD6100">
      <w:pPr>
        <w:pStyle w:val="a9"/>
        <w:numPr>
          <w:ilvl w:val="0"/>
          <w:numId w:val="5"/>
        </w:numPr>
        <w:contextualSpacing w:val="0"/>
        <w:rPr>
          <w:del w:id="18" w:author="ATLO2" w:date="2025-04-07T11:39:00Z" w16du:dateUtc="2025-04-07T02:39:00Z"/>
          <w:rFonts w:ascii="ＭＳ 明朝" w:hAnsi="ＭＳ 明朝"/>
          <w:color w:val="FF0000"/>
          <w:szCs w:val="21"/>
          <w:rPrChange w:id="19" w:author="山﨑 俊介" w:date="2025-03-07T20:50:00Z">
            <w:rPr>
              <w:del w:id="20" w:author="ATLO2" w:date="2025-04-07T11:39:00Z" w16du:dateUtc="2025-04-07T02:39:00Z"/>
              <w:rFonts w:ascii="ＭＳ 明朝" w:hAnsi="ＭＳ 明朝"/>
              <w:szCs w:val="21"/>
            </w:rPr>
          </w:rPrChange>
        </w:rPr>
      </w:pPr>
      <w:r w:rsidRPr="000D0F48">
        <w:rPr>
          <w:rFonts w:ascii="ＭＳ 明朝" w:hAnsi="ＭＳ 明朝" w:hint="eastAsia"/>
          <w:szCs w:val="21"/>
        </w:rPr>
        <w:t>乙の委託業務の遂行に要する諸経費</w:t>
      </w:r>
      <w:ins w:id="21" w:author="ATLO" w:date="2025-03-10T11:22:00Z" w16du:dateUtc="2025-03-10T02:22:00Z">
        <w:r w:rsidR="007976A6" w:rsidRPr="000D0F48">
          <w:rPr>
            <w:rFonts w:ascii="ＭＳ 明朝" w:hAnsi="ＭＳ 明朝" w:hint="eastAsia"/>
            <w:szCs w:val="21"/>
          </w:rPr>
          <w:t>のうち、サーバー等のハードウェア費用、通信費用及び各種API費用など</w:t>
        </w:r>
      </w:ins>
      <w:ins w:id="22" w:author="ATLO" w:date="2025-03-10T17:57:00Z" w16du:dateUtc="2025-03-10T08:57:00Z">
        <w:r w:rsidR="00DB1584" w:rsidRPr="000D0F48">
          <w:rPr>
            <w:rFonts w:ascii="ＭＳ 明朝" w:hAnsi="ＭＳ 明朝" w:hint="eastAsia"/>
            <w:szCs w:val="21"/>
          </w:rPr>
          <w:t>甲の</w:t>
        </w:r>
      </w:ins>
      <w:ins w:id="23" w:author="ATLO" w:date="2025-03-10T11:22:00Z" w16du:dateUtc="2025-03-10T02:22:00Z">
        <w:r w:rsidR="007976A6" w:rsidRPr="000D0F48">
          <w:rPr>
            <w:rFonts w:ascii="ＭＳ 明朝" w:hAnsi="ＭＳ 明朝" w:hint="eastAsia"/>
            <w:szCs w:val="21"/>
          </w:rPr>
          <w:t>システム等</w:t>
        </w:r>
      </w:ins>
      <w:ins w:id="24" w:author="ATLO" w:date="2025-03-10T11:23:00Z" w16du:dateUtc="2025-03-10T02:23:00Z">
        <w:r w:rsidR="007976A6" w:rsidRPr="000D0F48">
          <w:rPr>
            <w:rFonts w:ascii="ＭＳ 明朝" w:hAnsi="ＭＳ 明朝" w:hint="eastAsia"/>
            <w:szCs w:val="21"/>
          </w:rPr>
          <w:t>開発</w:t>
        </w:r>
      </w:ins>
      <w:ins w:id="25" w:author="ATLO" w:date="2025-03-10T17:57:00Z" w16du:dateUtc="2025-03-10T08:57:00Z">
        <w:r w:rsidR="00DB1584" w:rsidRPr="000D0F48">
          <w:rPr>
            <w:rFonts w:ascii="ＭＳ 明朝" w:hAnsi="ＭＳ 明朝" w:hint="eastAsia"/>
            <w:szCs w:val="21"/>
            <w:rPrChange w:id="26" w:author="ATLO2" w:date="2025-04-07T11:39:00Z" w16du:dateUtc="2025-04-07T02:39:00Z">
              <w:rPr>
                <w:rFonts w:ascii="ＭＳ 明朝" w:hAnsi="ＭＳ 明朝" w:hint="eastAsia"/>
                <w:szCs w:val="21"/>
                <w:highlight w:val="cyan"/>
              </w:rPr>
            </w:rPrChange>
          </w:rPr>
          <w:t>及び</w:t>
        </w:r>
      </w:ins>
      <w:ins w:id="27" w:author="ATLO" w:date="2025-03-10T14:07:00Z" w16du:dateUtc="2025-03-10T05:07:00Z">
        <w:r w:rsidR="0098700B" w:rsidRPr="000D0F48">
          <w:rPr>
            <w:rFonts w:ascii="ＭＳ 明朝" w:hAnsi="ＭＳ 明朝" w:hint="eastAsia"/>
            <w:szCs w:val="21"/>
          </w:rPr>
          <w:t>維持</w:t>
        </w:r>
      </w:ins>
      <w:ins w:id="28" w:author="ATLO" w:date="2025-03-10T11:23:00Z" w16du:dateUtc="2025-03-10T02:23:00Z">
        <w:r w:rsidR="007976A6" w:rsidRPr="000D0F48">
          <w:rPr>
            <w:rFonts w:ascii="ＭＳ 明朝" w:hAnsi="ＭＳ 明朝" w:hint="eastAsia"/>
            <w:szCs w:val="21"/>
          </w:rPr>
          <w:t>に</w:t>
        </w:r>
      </w:ins>
      <w:ins w:id="29" w:author="ATLO" w:date="2025-03-10T11:26:00Z" w16du:dateUtc="2025-03-10T02:26:00Z">
        <w:r w:rsidR="00AC2122" w:rsidRPr="000D0F48">
          <w:rPr>
            <w:rFonts w:ascii="ＭＳ 明朝" w:hAnsi="ＭＳ 明朝" w:hint="eastAsia"/>
            <w:szCs w:val="21"/>
          </w:rPr>
          <w:t>必須</w:t>
        </w:r>
      </w:ins>
      <w:ins w:id="30" w:author="ATLO" w:date="2025-03-10T11:23:00Z" w16du:dateUtc="2025-03-10T02:23:00Z">
        <w:r w:rsidR="007976A6" w:rsidRPr="000D0F48">
          <w:rPr>
            <w:rFonts w:ascii="ＭＳ 明朝" w:hAnsi="ＭＳ 明朝" w:hint="eastAsia"/>
            <w:szCs w:val="21"/>
          </w:rPr>
          <w:t>となる費用は</w:t>
        </w:r>
      </w:ins>
      <w:del w:id="31" w:author="ATLO" w:date="2025-03-10T11:23:00Z" w16du:dateUtc="2025-03-10T02:23:00Z">
        <w:r w:rsidRPr="000D0F48" w:rsidDel="007976A6">
          <w:rPr>
            <w:rFonts w:ascii="ＭＳ 明朝" w:hAnsi="ＭＳ 明朝" w:hint="eastAsia"/>
            <w:szCs w:val="21"/>
          </w:rPr>
          <w:delText>（通信費、交通費又は事務用品等を含むがこれらに限らない。）は、原則として乙の負担とする。但し、甲が特に承認した諸経費については</w:delText>
        </w:r>
      </w:del>
      <w:r w:rsidRPr="000D0F48">
        <w:rPr>
          <w:rFonts w:ascii="ＭＳ 明朝" w:hAnsi="ＭＳ 明朝" w:hint="eastAsia"/>
          <w:szCs w:val="21"/>
        </w:rPr>
        <w:t>甲の負担とする。</w:t>
      </w:r>
      <w:ins w:id="32" w:author="ATLO" w:date="2025-03-10T11:23:00Z" w16du:dateUtc="2025-03-10T02:23:00Z">
        <w:r w:rsidR="007976A6" w:rsidRPr="000D0F48">
          <w:rPr>
            <w:rFonts w:ascii="ＭＳ 明朝" w:hAnsi="ＭＳ 明朝" w:hint="eastAsia"/>
            <w:szCs w:val="21"/>
          </w:rPr>
          <w:t>その他費用負担については、別途協議のうえ定めるものとする。</w:t>
        </w:r>
      </w:ins>
      <w:ins w:id="33" w:author="山﨑 俊介" w:date="2025-03-07T20:49:00Z">
        <w:r w:rsidR="00F443E2" w:rsidRPr="000D0F48">
          <w:rPr>
            <w:rFonts w:ascii="ＭＳ 明朝" w:hAnsi="ＭＳ 明朝"/>
            <w:szCs w:val="21"/>
          </w:rPr>
          <w:br/>
        </w:r>
        <w:del w:id="34" w:author="ATLO2" w:date="2025-04-07T11:39:00Z" w16du:dateUtc="2025-04-07T02:39:00Z">
          <w:r w:rsidR="00F443E2" w:rsidRPr="00F443E2" w:rsidDel="000D0F48">
            <w:rPr>
              <w:rFonts w:ascii="ＭＳ 明朝" w:hAnsi="ＭＳ 明朝" w:hint="eastAsia"/>
              <w:color w:val="FF0000"/>
              <w:szCs w:val="21"/>
              <w:rPrChange w:id="35" w:author="山﨑 俊介" w:date="2025-03-07T20:50:00Z">
                <w:rPr>
                  <w:rFonts w:ascii="ＭＳ 明朝" w:hAnsi="ＭＳ 明朝" w:hint="eastAsia"/>
                  <w:szCs w:val="21"/>
                </w:rPr>
              </w:rPrChange>
            </w:rPr>
            <w:delText>→</w:delText>
          </w:r>
          <w:r w:rsidR="00F443E2" w:rsidRPr="00F443E2" w:rsidDel="000D0F48">
            <w:rPr>
              <w:rFonts w:ascii="ＭＳ 明朝" w:hAnsi="ＭＳ 明朝"/>
              <w:color w:val="FF0000"/>
              <w:szCs w:val="21"/>
              <w:rPrChange w:id="36" w:author="山﨑 俊介" w:date="2025-03-07T20:50:00Z">
                <w:rPr>
                  <w:rFonts w:ascii="ＭＳ 明朝" w:hAnsi="ＭＳ 明朝"/>
                  <w:szCs w:val="21"/>
                </w:rPr>
              </w:rPrChange>
            </w:rPr>
            <w:delText xml:space="preserve"> </w:delText>
          </w:r>
          <w:r w:rsidR="00F443E2" w:rsidRPr="00F443E2" w:rsidDel="000D0F48">
            <w:rPr>
              <w:rFonts w:ascii="ＭＳ 明朝" w:hAnsi="ＭＳ 明朝" w:hint="eastAsia"/>
              <w:color w:val="FF0000"/>
              <w:szCs w:val="21"/>
              <w:rPrChange w:id="37" w:author="山﨑 俊介" w:date="2025-03-07T20:50:00Z">
                <w:rPr>
                  <w:rFonts w:ascii="ＭＳ 明朝" w:hAnsi="ＭＳ 明朝" w:hint="eastAsia"/>
                  <w:szCs w:val="21"/>
                </w:rPr>
              </w:rPrChange>
            </w:rPr>
            <w:delText>サーバーなどのハードウェア費用や、各種</w:delText>
          </w:r>
          <w:r w:rsidR="00F443E2" w:rsidRPr="00F443E2" w:rsidDel="000D0F48">
            <w:rPr>
              <w:rFonts w:ascii="ＭＳ 明朝" w:hAnsi="ＭＳ 明朝"/>
              <w:color w:val="FF0000"/>
              <w:szCs w:val="21"/>
              <w:rPrChange w:id="38" w:author="山﨑 俊介" w:date="2025-03-07T20:50:00Z">
                <w:rPr>
                  <w:rFonts w:ascii="ＭＳ 明朝" w:hAnsi="ＭＳ 明朝"/>
                  <w:szCs w:val="21"/>
                </w:rPr>
              </w:rPrChange>
            </w:rPr>
            <w:delText>API</w:delText>
          </w:r>
          <w:r w:rsidR="00F443E2" w:rsidRPr="00F443E2" w:rsidDel="000D0F48">
            <w:rPr>
              <w:rFonts w:ascii="ＭＳ 明朝" w:hAnsi="ＭＳ 明朝" w:hint="eastAsia"/>
              <w:color w:val="FF0000"/>
              <w:szCs w:val="21"/>
              <w:rPrChange w:id="39" w:author="山﨑 俊介" w:date="2025-03-07T20:50:00Z">
                <w:rPr>
                  <w:rFonts w:ascii="ＭＳ 明朝" w:hAnsi="ＭＳ 明朝" w:hint="eastAsia"/>
                  <w:szCs w:val="21"/>
                </w:rPr>
              </w:rPrChange>
            </w:rPr>
            <w:delText>費用など</w:delText>
          </w:r>
        </w:del>
      </w:ins>
      <w:ins w:id="40" w:author="山﨑 俊介" w:date="2025-03-07T20:50:00Z">
        <w:del w:id="41" w:author="ATLO2" w:date="2025-04-07T11:39:00Z" w16du:dateUtc="2025-04-07T02:39:00Z">
          <w:r w:rsidR="00F443E2" w:rsidRPr="00F443E2" w:rsidDel="000D0F48">
            <w:rPr>
              <w:rFonts w:ascii="ＭＳ 明朝" w:hAnsi="ＭＳ 明朝" w:hint="eastAsia"/>
              <w:color w:val="FF0000"/>
              <w:szCs w:val="21"/>
              <w:rPrChange w:id="42" w:author="山﨑 俊介" w:date="2025-03-07T20:50:00Z">
                <w:rPr>
                  <w:rFonts w:ascii="ＭＳ 明朝" w:hAnsi="ＭＳ 明朝" w:hint="eastAsia"/>
                  <w:szCs w:val="21"/>
                </w:rPr>
              </w:rPrChange>
            </w:rPr>
            <w:delText>システムの維持に関わる費用は、基本的に甲持ちであることを記載したいです。</w:delText>
          </w:r>
        </w:del>
      </w:ins>
      <w:ins w:id="43" w:author="ATLO" w:date="2025-03-10T11:23:00Z" w16du:dateUtc="2025-03-10T02:23:00Z">
        <w:del w:id="44" w:author="ATLO2" w:date="2025-04-07T11:39:00Z" w16du:dateUtc="2025-04-07T02:39:00Z">
          <w:r w:rsidR="007976A6" w:rsidRPr="006E15B0" w:rsidDel="000D0F48">
            <w:rPr>
              <w:rFonts w:ascii="ＭＳ 明朝" w:hAnsi="ＭＳ 明朝" w:hint="eastAsia"/>
              <w:b/>
              <w:bCs/>
              <w:color w:val="FF0000"/>
              <w:szCs w:val="21"/>
              <w:highlight w:val="yellow"/>
              <w:rPrChange w:id="45" w:author="ATLO" w:date="2025-03-10T12:58:00Z" w16du:dateUtc="2025-03-10T03:58:00Z">
                <w:rPr>
                  <w:rFonts w:ascii="ＭＳ 明朝" w:hAnsi="ＭＳ 明朝" w:hint="eastAsia"/>
                  <w:color w:val="FF0000"/>
                  <w:szCs w:val="21"/>
                </w:rPr>
              </w:rPrChange>
            </w:rPr>
            <w:delText>【コメント：</w:delText>
          </w:r>
        </w:del>
      </w:ins>
      <w:ins w:id="46" w:author="ATLO" w:date="2025-03-10T11:26:00Z" w16du:dateUtc="2025-03-10T02:26:00Z">
        <w:del w:id="47" w:author="ATLO2" w:date="2025-04-07T11:39:00Z" w16du:dateUtc="2025-04-07T02:39:00Z">
          <w:r w:rsidR="00AC2122" w:rsidRPr="006E15B0" w:rsidDel="000D0F48">
            <w:rPr>
              <w:rFonts w:ascii="ＭＳ 明朝" w:hAnsi="ＭＳ 明朝" w:hint="eastAsia"/>
              <w:b/>
              <w:bCs/>
              <w:color w:val="FF0000"/>
              <w:szCs w:val="21"/>
              <w:highlight w:val="yellow"/>
              <w:rPrChange w:id="48" w:author="ATLO" w:date="2025-03-10T12:58:00Z" w16du:dateUtc="2025-03-10T03:58:00Z">
                <w:rPr>
                  <w:rFonts w:ascii="ＭＳ 明朝" w:hAnsi="ＭＳ 明朝" w:hint="eastAsia"/>
                  <w:color w:val="FF0000"/>
                  <w:szCs w:val="21"/>
                </w:rPr>
              </w:rPrChange>
            </w:rPr>
            <w:delText>修正いたしました。特段合意が必要な費用については、個別契約の</w:delText>
          </w:r>
        </w:del>
      </w:ins>
      <w:ins w:id="49" w:author="ATLO" w:date="2025-03-10T11:27:00Z" w16du:dateUtc="2025-03-10T02:27:00Z">
        <w:del w:id="50" w:author="ATLO2" w:date="2025-04-07T11:39:00Z" w16du:dateUtc="2025-04-07T02:39:00Z">
          <w:r w:rsidR="00AC2122" w:rsidRPr="006E15B0" w:rsidDel="000D0F48">
            <w:rPr>
              <w:rFonts w:ascii="ＭＳ 明朝" w:hAnsi="ＭＳ 明朝" w:hint="eastAsia"/>
              <w:b/>
              <w:bCs/>
              <w:color w:val="FF0000"/>
              <w:szCs w:val="21"/>
              <w:highlight w:val="yellow"/>
              <w:rPrChange w:id="51" w:author="ATLO" w:date="2025-03-10T12:58:00Z" w16du:dateUtc="2025-03-10T03:58:00Z">
                <w:rPr>
                  <w:rFonts w:ascii="ＭＳ 明朝" w:hAnsi="ＭＳ 明朝" w:hint="eastAsia"/>
                  <w:color w:val="FF0000"/>
                  <w:szCs w:val="21"/>
                </w:rPr>
              </w:rPrChange>
            </w:rPr>
            <w:delText>特記事項に記載することを想定しております。</w:delText>
          </w:r>
        </w:del>
      </w:ins>
      <w:ins w:id="52" w:author="ATLO" w:date="2025-03-10T11:23:00Z" w16du:dateUtc="2025-03-10T02:23:00Z">
        <w:del w:id="53" w:author="ATLO2" w:date="2025-04-07T11:39:00Z" w16du:dateUtc="2025-04-07T02:39:00Z">
          <w:r w:rsidR="007976A6" w:rsidRPr="006E15B0" w:rsidDel="000D0F48">
            <w:rPr>
              <w:rFonts w:ascii="ＭＳ 明朝" w:hAnsi="ＭＳ 明朝" w:hint="eastAsia"/>
              <w:b/>
              <w:bCs/>
              <w:color w:val="FF0000"/>
              <w:szCs w:val="21"/>
              <w:highlight w:val="yellow"/>
              <w:rPrChange w:id="54" w:author="ATLO" w:date="2025-03-10T12:58:00Z" w16du:dateUtc="2025-03-10T03:58:00Z">
                <w:rPr>
                  <w:rFonts w:ascii="ＭＳ 明朝" w:hAnsi="ＭＳ 明朝" w:hint="eastAsia"/>
                  <w:color w:val="FF0000"/>
                  <w:szCs w:val="21"/>
                </w:rPr>
              </w:rPrChange>
            </w:rPr>
            <w:delText>】</w:delText>
          </w:r>
        </w:del>
      </w:ins>
    </w:p>
    <w:p w14:paraId="6068F2C5" w14:textId="77777777" w:rsidR="00CD6100" w:rsidRPr="000D0F48" w:rsidRDefault="00CD6100">
      <w:pPr>
        <w:pStyle w:val="a9"/>
        <w:numPr>
          <w:ilvl w:val="0"/>
          <w:numId w:val="5"/>
        </w:numPr>
        <w:contextualSpacing w:val="0"/>
        <w:rPr>
          <w:rFonts w:ascii="ＭＳ 明朝" w:hAnsi="ＭＳ 明朝"/>
          <w:szCs w:val="21"/>
        </w:rPr>
        <w:pPrChange w:id="55" w:author="ATLO2" w:date="2025-04-07T11:39:00Z" w16du:dateUtc="2025-04-07T02:39:00Z">
          <w:pPr/>
        </w:pPrChange>
      </w:pPr>
    </w:p>
    <w:p w14:paraId="353650C0" w14:textId="1A74C106" w:rsidR="00CD6100" w:rsidRPr="00A20E8B" w:rsidRDefault="00CD6100" w:rsidP="00CD6100">
      <w:pPr>
        <w:pStyle w:val="a9"/>
        <w:numPr>
          <w:ilvl w:val="0"/>
          <w:numId w:val="1"/>
        </w:numPr>
        <w:contextualSpacing w:val="0"/>
        <w:rPr>
          <w:rFonts w:ascii="ＭＳ 明朝" w:hAnsi="ＭＳ 明朝"/>
          <w:szCs w:val="21"/>
        </w:rPr>
      </w:pPr>
      <w:r w:rsidRPr="00A20E8B">
        <w:rPr>
          <w:rFonts w:ascii="ＭＳ 明朝" w:hAnsi="ＭＳ 明朝" w:hint="eastAsia"/>
          <w:szCs w:val="21"/>
        </w:rPr>
        <w:t>（</w:t>
      </w:r>
      <w:r w:rsidR="00417F6B">
        <w:rPr>
          <w:rFonts w:ascii="ＭＳ 明朝" w:hAnsi="ＭＳ 明朝" w:hint="eastAsia"/>
          <w:szCs w:val="21"/>
        </w:rPr>
        <w:t>納入及び</w:t>
      </w:r>
      <w:r w:rsidRPr="00A20E8B">
        <w:rPr>
          <w:rFonts w:ascii="ＭＳ 明朝" w:hAnsi="ＭＳ 明朝" w:hint="eastAsia"/>
          <w:szCs w:val="21"/>
        </w:rPr>
        <w:t>検収）</w:t>
      </w:r>
    </w:p>
    <w:p w14:paraId="3346DB6F" w14:textId="705DB102" w:rsidR="00417F6B" w:rsidRDefault="00417F6B" w:rsidP="00CD6100">
      <w:pPr>
        <w:pStyle w:val="a9"/>
        <w:numPr>
          <w:ilvl w:val="0"/>
          <w:numId w:val="8"/>
        </w:numPr>
        <w:contextualSpacing w:val="0"/>
        <w:rPr>
          <w:rFonts w:ascii="ＭＳ 明朝" w:hAnsi="ＭＳ 明朝"/>
          <w:szCs w:val="21"/>
        </w:rPr>
      </w:pPr>
      <w:r w:rsidRPr="00090339">
        <w:rPr>
          <w:rFonts w:ascii="ＭＳ 明朝" w:hAnsi="ＭＳ 明朝" w:hint="eastAsia"/>
          <w:szCs w:val="21"/>
        </w:rPr>
        <w:t>乙は、</w:t>
      </w:r>
      <w:r w:rsidR="00715F4F">
        <w:rPr>
          <w:rFonts w:ascii="ＭＳ 明朝" w:hAnsi="ＭＳ 明朝" w:hint="eastAsia"/>
          <w:szCs w:val="21"/>
        </w:rPr>
        <w:t>個別契約で定められた</w:t>
      </w:r>
      <w:r w:rsidRPr="00090339">
        <w:rPr>
          <w:rFonts w:ascii="ＭＳ 明朝" w:hAnsi="ＭＳ 明朝" w:hint="eastAsia"/>
          <w:szCs w:val="21"/>
        </w:rPr>
        <w:t>納入期日を遵守するものとし、納入期日までに、</w:t>
      </w:r>
      <w:r>
        <w:rPr>
          <w:rFonts w:ascii="ＭＳ 明朝" w:hAnsi="ＭＳ 明朝" w:hint="eastAsia"/>
          <w:szCs w:val="21"/>
        </w:rPr>
        <w:t>成果物を</w:t>
      </w:r>
      <w:r w:rsidRPr="00090339">
        <w:rPr>
          <w:rFonts w:ascii="ＭＳ 明朝" w:hAnsi="ＭＳ 明朝" w:hint="eastAsia"/>
          <w:szCs w:val="21"/>
        </w:rPr>
        <w:t>納入するものとする。</w:t>
      </w:r>
    </w:p>
    <w:p w14:paraId="7FC49FC7" w14:textId="5E49FF76" w:rsidR="00CD6100" w:rsidRPr="00090339" w:rsidRDefault="00CD6100" w:rsidP="00CD6100">
      <w:pPr>
        <w:pStyle w:val="a9"/>
        <w:numPr>
          <w:ilvl w:val="0"/>
          <w:numId w:val="8"/>
        </w:numPr>
        <w:contextualSpacing w:val="0"/>
        <w:rPr>
          <w:rFonts w:ascii="ＭＳ 明朝" w:hAnsi="ＭＳ 明朝"/>
          <w:szCs w:val="21"/>
        </w:rPr>
      </w:pPr>
      <w:r w:rsidRPr="00090339">
        <w:rPr>
          <w:rFonts w:ascii="ＭＳ 明朝" w:hAnsi="ＭＳ 明朝" w:hint="eastAsia"/>
          <w:szCs w:val="21"/>
        </w:rPr>
        <w:t>甲は、乙から</w:t>
      </w:r>
      <w:r>
        <w:rPr>
          <w:rFonts w:ascii="ＭＳ 明朝" w:hAnsi="ＭＳ 明朝" w:hint="eastAsia"/>
          <w:szCs w:val="21"/>
        </w:rPr>
        <w:t>成果物</w:t>
      </w:r>
      <w:r w:rsidRPr="00090339">
        <w:rPr>
          <w:rFonts w:ascii="ＭＳ 明朝" w:hAnsi="ＭＳ 明朝" w:hint="eastAsia"/>
          <w:szCs w:val="21"/>
        </w:rPr>
        <w:t>の納入を受けた</w:t>
      </w:r>
      <w:r w:rsidR="00417F6B">
        <w:rPr>
          <w:rFonts w:ascii="ＭＳ 明朝" w:hAnsi="ＭＳ 明朝" w:hint="eastAsia"/>
          <w:szCs w:val="21"/>
        </w:rPr>
        <w:t>日から10営業日以内に</w:t>
      </w:r>
      <w:r w:rsidRPr="00090339">
        <w:rPr>
          <w:rFonts w:ascii="ＭＳ 明朝" w:hAnsi="ＭＳ 明朝" w:hint="eastAsia"/>
          <w:szCs w:val="21"/>
        </w:rPr>
        <w:t>速やかに</w:t>
      </w:r>
      <w:ins w:id="56" w:author="ATLO" w:date="2025-03-10T13:01:00Z" w16du:dateUtc="2025-03-10T04:01:00Z">
        <w:r w:rsidR="006E2291">
          <w:rPr>
            <w:rFonts w:ascii="ＭＳ 明朝" w:hAnsi="ＭＳ 明朝" w:hint="eastAsia"/>
            <w:szCs w:val="21"/>
          </w:rPr>
          <w:t>本仕様に適合していること</w:t>
        </w:r>
      </w:ins>
      <w:del w:id="57" w:author="ATLO" w:date="2025-03-10T13:01:00Z" w16du:dateUtc="2025-03-10T04:01:00Z">
        <w:r w:rsidRPr="00090339" w:rsidDel="006E2291">
          <w:rPr>
            <w:rFonts w:ascii="ＭＳ 明朝" w:hAnsi="ＭＳ 明朝" w:hint="eastAsia"/>
            <w:szCs w:val="21"/>
          </w:rPr>
          <w:delText>これ</w:delText>
        </w:r>
      </w:del>
      <w:r w:rsidRPr="00090339">
        <w:rPr>
          <w:rFonts w:ascii="ＭＳ 明朝" w:hAnsi="ＭＳ 明朝" w:hint="eastAsia"/>
          <w:szCs w:val="21"/>
        </w:rPr>
        <w:t>を検収し、その合否結果を乙に通知するものとする。</w:t>
      </w:r>
      <w:r w:rsidR="00417F6B">
        <w:rPr>
          <w:rFonts w:ascii="ＭＳ 明朝" w:hAnsi="ＭＳ 明朝" w:hint="eastAsia"/>
          <w:szCs w:val="21"/>
        </w:rPr>
        <w:t>なお、甲が、納入日から10営業日以内に合</w:t>
      </w:r>
      <w:r w:rsidR="00DE4395">
        <w:rPr>
          <w:rFonts w:ascii="ＭＳ 明朝" w:hAnsi="ＭＳ 明朝" w:hint="eastAsia"/>
          <w:szCs w:val="21"/>
        </w:rPr>
        <w:t>否</w:t>
      </w:r>
      <w:r w:rsidR="00417F6B">
        <w:rPr>
          <w:rFonts w:ascii="ＭＳ 明朝" w:hAnsi="ＭＳ 明朝" w:hint="eastAsia"/>
          <w:szCs w:val="21"/>
        </w:rPr>
        <w:t>結果を通知しない場合、検収に合格したものとみなす。</w:t>
      </w:r>
    </w:p>
    <w:p w14:paraId="353280D1" w14:textId="6D3C4A32" w:rsidR="00CD6100" w:rsidRPr="00F443E2" w:rsidDel="000D0F48" w:rsidRDefault="00CD6100" w:rsidP="00CD6100">
      <w:pPr>
        <w:pStyle w:val="a9"/>
        <w:numPr>
          <w:ilvl w:val="0"/>
          <w:numId w:val="8"/>
        </w:numPr>
        <w:contextualSpacing w:val="0"/>
        <w:rPr>
          <w:del w:id="58" w:author="ATLO2" w:date="2025-04-07T11:39:00Z" w16du:dateUtc="2025-04-07T02:39:00Z"/>
          <w:rFonts w:ascii="ＭＳ 明朝" w:hAnsi="ＭＳ 明朝"/>
          <w:szCs w:val="21"/>
          <w:rPrChange w:id="59" w:author="山﨑 俊介" w:date="2025-03-07T20:54:00Z">
            <w:rPr>
              <w:del w:id="60" w:author="ATLO2" w:date="2025-04-07T11:39:00Z" w16du:dateUtc="2025-04-07T02:39:00Z"/>
              <w:szCs w:val="21"/>
            </w:rPr>
          </w:rPrChange>
        </w:rPr>
      </w:pPr>
      <w:r w:rsidRPr="000D0F48">
        <w:rPr>
          <w:rFonts w:ascii="ＭＳ 明朝" w:hAnsi="ＭＳ 明朝" w:hint="eastAsia"/>
          <w:szCs w:val="21"/>
        </w:rPr>
        <w:t>乙は、納入</w:t>
      </w:r>
      <w:r w:rsidR="00DE4395" w:rsidRPr="000D0F48">
        <w:rPr>
          <w:rFonts w:ascii="ＭＳ 明朝" w:hAnsi="ＭＳ 明朝" w:hint="eastAsia"/>
          <w:szCs w:val="21"/>
        </w:rPr>
        <w:t>し</w:t>
      </w:r>
      <w:r w:rsidRPr="000D0F48">
        <w:rPr>
          <w:rFonts w:ascii="ＭＳ 明朝" w:hAnsi="ＭＳ 明朝" w:hint="eastAsia"/>
          <w:szCs w:val="21"/>
        </w:rPr>
        <w:t>た成果物につき、検収不合格の場合には、甲が新たに指定する期日までに再納入し</w:t>
      </w:r>
      <w:r w:rsidR="00E55985" w:rsidRPr="000D0F48">
        <w:rPr>
          <w:rFonts w:ascii="ＭＳ 明朝" w:hAnsi="ＭＳ 明朝" w:hint="eastAsia"/>
          <w:szCs w:val="21"/>
        </w:rPr>
        <w:t>、</w:t>
      </w:r>
      <w:r w:rsidRPr="000D0F48">
        <w:rPr>
          <w:rFonts w:ascii="ＭＳ 明朝" w:hAnsi="ＭＳ 明朝" w:hint="eastAsia"/>
        </w:rPr>
        <w:t>前項に従い甲の検収を受けるものとし、以後、検収不合格</w:t>
      </w:r>
      <w:r w:rsidRPr="000D0F48">
        <w:rPr>
          <w:rFonts w:ascii="ＭＳ 明朝" w:hAnsi="ＭＳ 明朝" w:hint="eastAsia"/>
          <w:szCs w:val="21"/>
        </w:rPr>
        <w:t>の場合も</w:t>
      </w:r>
      <w:r w:rsidRPr="000D0F48">
        <w:rPr>
          <w:rFonts w:ascii="ＭＳ 明朝" w:hAnsi="ＭＳ 明朝" w:hint="eastAsia"/>
        </w:rPr>
        <w:t>同様とする。</w:t>
      </w:r>
      <w:ins w:id="61" w:author="ATLO" w:date="2025-03-10T13:05:00Z" w16du:dateUtc="2025-03-10T04:05:00Z">
        <w:r w:rsidR="006E2291" w:rsidRPr="000D0F48">
          <w:rPr>
            <w:rFonts w:ascii="ＭＳ 明朝" w:hAnsi="ＭＳ 明朝" w:hint="eastAsia"/>
          </w:rPr>
          <w:t>なお、検収不合格の理由について、乙が客観的根拠をもって本仕様に適合していることを明らかにした場合には、検収に合格したものとみなす。</w:t>
        </w:r>
      </w:ins>
      <w:ins w:id="62" w:author="山﨑 俊介" w:date="2025-03-07T20:51:00Z">
        <w:r w:rsidR="00F443E2" w:rsidRPr="000D0F48">
          <w:rPr>
            <w:rFonts w:ascii="ＭＳ 明朝" w:hAnsi="ＭＳ 明朝"/>
          </w:rPr>
          <w:br/>
        </w:r>
        <w:del w:id="63" w:author="ATLO2" w:date="2025-04-07T11:39:00Z" w16du:dateUtc="2025-04-07T02:39:00Z">
          <w:r w:rsidR="00F443E2" w:rsidDel="000D0F48">
            <w:rPr>
              <w:rFonts w:ascii="ＭＳ 明朝" w:hAnsi="ＭＳ 明朝" w:hint="eastAsia"/>
            </w:rPr>
            <w:delText>→</w:delText>
          </w:r>
          <w:r w:rsidR="00F443E2" w:rsidDel="000D0F48">
            <w:rPr>
              <w:rFonts w:ascii="ＭＳ 明朝" w:hAnsi="ＭＳ 明朝"/>
            </w:rPr>
            <w:delText xml:space="preserve"> 8</w:delText>
          </w:r>
          <w:r w:rsidR="00F443E2" w:rsidDel="000D0F48">
            <w:rPr>
              <w:rFonts w:ascii="ＭＳ 明朝" w:hAnsi="ＭＳ 明朝" w:hint="eastAsia"/>
            </w:rPr>
            <w:delText>条契約不適合には、検収時に本仕様に適合していた内容は不適合には該当しないとありますが、第</w:delText>
          </w:r>
          <w:r w:rsidR="00F443E2" w:rsidDel="000D0F48">
            <w:rPr>
              <w:rFonts w:ascii="ＭＳ 明朝" w:hAnsi="ＭＳ 明朝"/>
            </w:rPr>
            <w:delText>7</w:delText>
          </w:r>
          <w:r w:rsidR="00F443E2" w:rsidDel="000D0F48">
            <w:rPr>
              <w:rFonts w:ascii="ＭＳ 明朝" w:hAnsi="ＭＳ 明朝" w:hint="eastAsia"/>
            </w:rPr>
            <w:delText>条にも念の為</w:delText>
          </w:r>
        </w:del>
      </w:ins>
      <w:ins w:id="64" w:author="山﨑 俊介" w:date="2025-03-07T20:52:00Z">
        <w:del w:id="65" w:author="ATLO2" w:date="2025-04-07T11:39:00Z" w16du:dateUtc="2025-04-07T02:39:00Z">
          <w:r w:rsidR="00F443E2" w:rsidDel="000D0F48">
            <w:rPr>
              <w:rFonts w:ascii="ＭＳ 明朝" w:hAnsi="ＭＳ 明朝" w:hint="eastAsia"/>
            </w:rPr>
            <w:delText>検収は契約の内容に適合しているかどうかで判断するという内容を入れてほしいです。</w:delText>
          </w:r>
        </w:del>
      </w:ins>
      <w:ins w:id="66" w:author="山﨑 俊介" w:date="2025-03-07T20:53:00Z">
        <w:del w:id="67" w:author="ATLO2" w:date="2025-04-07T11:39:00Z" w16du:dateUtc="2025-04-07T02:39:00Z">
          <w:r w:rsidR="00F443E2" w:rsidDel="000D0F48">
            <w:rPr>
              <w:rFonts w:ascii="ＭＳ 明朝" w:hAnsi="ＭＳ 明朝"/>
            </w:rPr>
            <w:br/>
          </w:r>
          <w:r w:rsidR="00F443E2" w:rsidDel="000D0F48">
            <w:rPr>
              <w:rFonts w:ascii="ＭＳ 明朝" w:hAnsi="ＭＳ 明朝" w:hint="eastAsia"/>
            </w:rPr>
            <w:delText>→</w:delText>
          </w:r>
          <w:r w:rsidR="00F443E2" w:rsidDel="000D0F48">
            <w:rPr>
              <w:rFonts w:ascii="ＭＳ 明朝" w:hAnsi="ＭＳ 明朝"/>
            </w:rPr>
            <w:delText xml:space="preserve"> </w:delText>
          </w:r>
          <w:r w:rsidR="00F443E2" w:rsidDel="000D0F48">
            <w:rPr>
              <w:rFonts w:ascii="ＭＳ 明朝" w:hAnsi="ＭＳ 明朝" w:hint="eastAsia"/>
            </w:rPr>
            <w:delText>無限に検収合格までリトライし続ける内容に見えます</w:delText>
          </w:r>
        </w:del>
      </w:ins>
      <w:ins w:id="68" w:author="山﨑 俊介" w:date="2025-03-07T20:54:00Z">
        <w:del w:id="69" w:author="ATLO2" w:date="2025-04-07T11:39:00Z" w16du:dateUtc="2025-04-07T02:39:00Z">
          <w:r w:rsidR="00F443E2" w:rsidDel="000D0F48">
            <w:rPr>
              <w:rFonts w:ascii="ＭＳ 明朝" w:hAnsi="ＭＳ 明朝"/>
            </w:rPr>
            <w:delText>(</w:delText>
          </w:r>
        </w:del>
      </w:ins>
      <w:ins w:id="70" w:author="山﨑 俊介" w:date="2025-03-07T20:55:00Z">
        <w:del w:id="71" w:author="ATLO2" w:date="2025-04-07T11:39:00Z" w16du:dateUtc="2025-04-07T02:39:00Z">
          <w:r w:rsidR="00F443E2" w:rsidDel="000D0F48">
            <w:rPr>
              <w:rFonts w:ascii="ＭＳ 明朝" w:hAnsi="ＭＳ 明朝" w:hint="eastAsia"/>
            </w:rPr>
            <w:delText>どうしたら良いかというア</w:delText>
          </w:r>
          <w:r w:rsidR="00F443E2" w:rsidDel="000D0F48">
            <w:rPr>
              <w:rFonts w:ascii="ＭＳ 明朝" w:hAnsi="ＭＳ 明朝" w:hint="eastAsia"/>
            </w:rPr>
            <w:lastRenderedPageBreak/>
            <w:delText>イディアはないですが、緩和できるものならしたいです</w:delText>
          </w:r>
        </w:del>
      </w:ins>
      <w:ins w:id="72" w:author="山﨑 俊介" w:date="2025-03-07T20:54:00Z">
        <w:del w:id="73" w:author="ATLO2" w:date="2025-04-07T11:39:00Z" w16du:dateUtc="2025-04-07T02:39:00Z">
          <w:r w:rsidR="00F443E2" w:rsidDel="000D0F48">
            <w:rPr>
              <w:rFonts w:ascii="ＭＳ 明朝" w:hAnsi="ＭＳ 明朝"/>
            </w:rPr>
            <w:delText>)</w:delText>
          </w:r>
          <w:r w:rsidR="00F443E2" w:rsidRPr="00F443E2" w:rsidDel="000D0F48">
            <w:rPr>
              <w:rFonts w:ascii="ＭＳ 明朝" w:hAnsi="ＭＳ 明朝" w:hint="eastAsia"/>
              <w:rPrChange w:id="74" w:author="山﨑 俊介" w:date="2025-03-07T20:54:00Z">
                <w:rPr>
                  <w:rFonts w:hint="eastAsia"/>
                </w:rPr>
              </w:rPrChange>
            </w:rPr>
            <w:delText>。</w:delText>
          </w:r>
        </w:del>
      </w:ins>
      <w:ins w:id="75" w:author="ATLO" w:date="2025-03-10T13:10:00Z" w16du:dateUtc="2025-03-10T04:10:00Z">
        <w:del w:id="76" w:author="ATLO2" w:date="2025-04-07T11:39:00Z" w16du:dateUtc="2025-04-07T02:39:00Z">
          <w:r w:rsidR="003A1297" w:rsidDel="000D0F48">
            <w:rPr>
              <w:rFonts w:ascii="ＭＳ 明朝" w:hAnsi="ＭＳ 明朝"/>
            </w:rPr>
            <w:br/>
          </w:r>
          <w:r w:rsidR="003A1297" w:rsidRPr="003A1297" w:rsidDel="000D0F48">
            <w:rPr>
              <w:rFonts w:ascii="ＭＳ 明朝" w:hAnsi="ＭＳ 明朝" w:hint="eastAsia"/>
              <w:b/>
              <w:bCs/>
              <w:highlight w:val="yellow"/>
              <w:rPrChange w:id="77" w:author="ATLO" w:date="2025-03-10T13:11:00Z" w16du:dateUtc="2025-03-10T04:11:00Z">
                <w:rPr>
                  <w:rFonts w:ascii="ＭＳ 明朝" w:hAnsi="ＭＳ 明朝" w:hint="eastAsia"/>
                </w:rPr>
              </w:rPrChange>
            </w:rPr>
            <w:delText>【コメント：ご指摘を受けて修正いたしました。】</w:delText>
          </w:r>
        </w:del>
      </w:ins>
    </w:p>
    <w:p w14:paraId="72DB4A11" w14:textId="77777777" w:rsidR="00CD6100" w:rsidRPr="000D0F48" w:rsidRDefault="00CD6100">
      <w:pPr>
        <w:pStyle w:val="a9"/>
        <w:numPr>
          <w:ilvl w:val="0"/>
          <w:numId w:val="8"/>
        </w:numPr>
        <w:contextualSpacing w:val="0"/>
        <w:rPr>
          <w:rFonts w:ascii="ＭＳ 明朝" w:hAnsi="ＭＳ 明朝"/>
          <w:szCs w:val="21"/>
        </w:rPr>
        <w:pPrChange w:id="78" w:author="ATLO2" w:date="2025-04-07T11:39:00Z" w16du:dateUtc="2025-04-07T02:39:00Z">
          <w:pPr/>
        </w:pPrChange>
      </w:pPr>
    </w:p>
    <w:p w14:paraId="61B575DF" w14:textId="60399623" w:rsidR="00CD6100" w:rsidRPr="00A20E8B" w:rsidRDefault="00CD6100" w:rsidP="00CD6100">
      <w:pPr>
        <w:pStyle w:val="a9"/>
        <w:numPr>
          <w:ilvl w:val="0"/>
          <w:numId w:val="1"/>
        </w:numPr>
        <w:contextualSpacing w:val="0"/>
        <w:rPr>
          <w:rFonts w:ascii="ＭＳ 明朝" w:hAnsi="ＭＳ 明朝"/>
          <w:szCs w:val="21"/>
        </w:rPr>
      </w:pPr>
      <w:r w:rsidRPr="00A20E8B">
        <w:rPr>
          <w:rFonts w:ascii="ＭＳ 明朝" w:hAnsi="ＭＳ 明朝" w:hint="eastAsia"/>
          <w:szCs w:val="21"/>
        </w:rPr>
        <w:t>（</w:t>
      </w:r>
      <w:r>
        <w:rPr>
          <w:rFonts w:ascii="ＭＳ 明朝" w:hAnsi="ＭＳ 明朝" w:hint="eastAsia"/>
          <w:szCs w:val="21"/>
        </w:rPr>
        <w:t>契約不適合責任</w:t>
      </w:r>
      <w:r w:rsidR="009467B2">
        <w:rPr>
          <w:rFonts w:ascii="ＭＳ 明朝" w:hAnsi="ＭＳ 明朝" w:hint="eastAsia"/>
          <w:szCs w:val="21"/>
        </w:rPr>
        <w:t>及び免責</w:t>
      </w:r>
      <w:r w:rsidRPr="00A20E8B">
        <w:rPr>
          <w:rFonts w:ascii="ＭＳ 明朝" w:hAnsi="ＭＳ 明朝" w:hint="eastAsia"/>
          <w:szCs w:val="21"/>
        </w:rPr>
        <w:t>）</w:t>
      </w:r>
    </w:p>
    <w:p w14:paraId="0977C40E" w14:textId="300FAC4F" w:rsidR="00CD6100" w:rsidRDefault="00CD6100" w:rsidP="009467B2">
      <w:pPr>
        <w:pStyle w:val="a9"/>
        <w:numPr>
          <w:ilvl w:val="0"/>
          <w:numId w:val="17"/>
        </w:numPr>
        <w:contextualSpacing w:val="0"/>
        <w:rPr>
          <w:rFonts w:ascii="ＭＳ 明朝" w:hAnsi="ＭＳ 明朝"/>
          <w:szCs w:val="21"/>
        </w:rPr>
      </w:pPr>
      <w:r>
        <w:rPr>
          <w:rFonts w:ascii="ＭＳ 明朝" w:hAnsi="ＭＳ 明朝" w:hint="eastAsia"/>
          <w:szCs w:val="21"/>
        </w:rPr>
        <w:t>甲は、乙が</w:t>
      </w:r>
      <w:r w:rsidRPr="00090339">
        <w:rPr>
          <w:rFonts w:ascii="ＭＳ 明朝" w:hAnsi="ＭＳ 明朝" w:hint="eastAsia"/>
          <w:szCs w:val="21"/>
        </w:rPr>
        <w:t>納入した</w:t>
      </w:r>
      <w:r>
        <w:rPr>
          <w:rFonts w:ascii="ＭＳ 明朝" w:hAnsi="ＭＳ 明朝" w:hint="eastAsia"/>
          <w:szCs w:val="21"/>
        </w:rPr>
        <w:t>成果物</w:t>
      </w:r>
      <w:r w:rsidRPr="00090339">
        <w:rPr>
          <w:rFonts w:ascii="ＭＳ 明朝" w:hAnsi="ＭＳ 明朝" w:hint="eastAsia"/>
          <w:szCs w:val="21"/>
        </w:rPr>
        <w:t>が</w:t>
      </w:r>
      <w:r>
        <w:rPr>
          <w:rFonts w:ascii="ＭＳ 明朝" w:hAnsi="ＭＳ 明朝" w:hint="eastAsia"/>
          <w:szCs w:val="21"/>
        </w:rPr>
        <w:t>契約の内容に適合しないこと（以下「不適合」という。</w:t>
      </w:r>
      <w:r w:rsidR="00417F6B">
        <w:rPr>
          <w:rFonts w:ascii="ＭＳ 明朝" w:hAnsi="ＭＳ 明朝" w:hint="eastAsia"/>
          <w:szCs w:val="21"/>
        </w:rPr>
        <w:t>なお、</w:t>
      </w:r>
      <w:r w:rsidR="007A088F">
        <w:rPr>
          <w:rFonts w:ascii="ＭＳ 明朝" w:hAnsi="ＭＳ 明朝" w:hint="eastAsia"/>
          <w:szCs w:val="21"/>
        </w:rPr>
        <w:t>検収時に本仕様に適合していた内容は、不適合には該当しない。</w:t>
      </w:r>
      <w:r>
        <w:rPr>
          <w:rFonts w:ascii="ＭＳ 明朝" w:hAnsi="ＭＳ 明朝" w:hint="eastAsia"/>
          <w:szCs w:val="21"/>
        </w:rPr>
        <w:t>）を発見した場合、当該不適合を発見した時から</w:t>
      </w:r>
      <w:r w:rsidR="00417F6B">
        <w:rPr>
          <w:rFonts w:ascii="ＭＳ 明朝" w:hAnsi="ＭＳ 明朝" w:hint="eastAsia"/>
          <w:szCs w:val="21"/>
        </w:rPr>
        <w:t>3ヶ月</w:t>
      </w:r>
      <w:r>
        <w:rPr>
          <w:rFonts w:ascii="ＭＳ 明朝" w:hAnsi="ＭＳ 明朝" w:hint="eastAsia"/>
          <w:szCs w:val="21"/>
        </w:rPr>
        <w:t>間、乙に対し、当該不適合の補修を請求することができる。</w:t>
      </w:r>
      <w:r w:rsidR="007A088F">
        <w:rPr>
          <w:rFonts w:ascii="ＭＳ 明朝" w:hAnsi="ＭＳ 明朝" w:hint="eastAsia"/>
          <w:szCs w:val="21"/>
        </w:rPr>
        <w:t>なお、乙の甲に対する契約不適合責任は、本条</w:t>
      </w:r>
      <w:r w:rsidR="00DE4395">
        <w:rPr>
          <w:rFonts w:ascii="ＭＳ 明朝" w:hAnsi="ＭＳ 明朝" w:hint="eastAsia"/>
          <w:szCs w:val="21"/>
        </w:rPr>
        <w:t>の</w:t>
      </w:r>
      <w:r w:rsidR="007A088F">
        <w:rPr>
          <w:rFonts w:ascii="ＭＳ 明朝" w:hAnsi="ＭＳ 明朝" w:hint="eastAsia"/>
          <w:szCs w:val="21"/>
        </w:rPr>
        <w:t>定めによってのみ負うものとする。</w:t>
      </w:r>
    </w:p>
    <w:p w14:paraId="39393502" w14:textId="77777777" w:rsidR="003F7988" w:rsidRDefault="00A324BE" w:rsidP="00384092">
      <w:pPr>
        <w:pStyle w:val="a9"/>
        <w:numPr>
          <w:ilvl w:val="0"/>
          <w:numId w:val="17"/>
        </w:numPr>
        <w:contextualSpacing w:val="0"/>
        <w:rPr>
          <w:rFonts w:ascii="ＭＳ 明朝" w:hAnsi="ＭＳ 明朝"/>
          <w:szCs w:val="21"/>
        </w:rPr>
      </w:pPr>
      <w:r w:rsidRPr="003F7988">
        <w:rPr>
          <w:rFonts w:ascii="ＭＳ 明朝" w:hAnsi="ＭＳ 明朝" w:hint="eastAsia"/>
          <w:szCs w:val="21"/>
        </w:rPr>
        <w:t>第三者の提供するシステム及びサービスが組み込まれる場合、当該システム及びサービスの瑕疵</w:t>
      </w:r>
      <w:r w:rsidR="003F7988" w:rsidRPr="003F7988">
        <w:rPr>
          <w:rFonts w:ascii="ＭＳ 明朝" w:hAnsi="ＭＳ 明朝" w:hint="eastAsia"/>
          <w:szCs w:val="21"/>
        </w:rPr>
        <w:t>、不具合</w:t>
      </w:r>
      <w:r w:rsidRPr="003F7988">
        <w:rPr>
          <w:rFonts w:ascii="ＭＳ 明朝" w:hAnsi="ＭＳ 明朝" w:hint="eastAsia"/>
          <w:szCs w:val="21"/>
        </w:rPr>
        <w:t>又は仕様変更</w:t>
      </w:r>
      <w:r w:rsidR="003F7988" w:rsidRPr="003F7988">
        <w:rPr>
          <w:rFonts w:ascii="ＭＳ 明朝" w:hAnsi="ＭＳ 明朝" w:hint="eastAsia"/>
          <w:szCs w:val="21"/>
        </w:rPr>
        <w:t>等</w:t>
      </w:r>
      <w:r w:rsidRPr="003F7988">
        <w:rPr>
          <w:rFonts w:ascii="ＭＳ 明朝" w:hAnsi="ＭＳ 明朝" w:hint="eastAsia"/>
          <w:szCs w:val="21"/>
        </w:rPr>
        <w:t>に基づ</w:t>
      </w:r>
      <w:r w:rsidR="00384092" w:rsidRPr="003F7988">
        <w:rPr>
          <w:rFonts w:ascii="ＭＳ 明朝" w:hAnsi="ＭＳ 明朝" w:hint="eastAsia"/>
          <w:szCs w:val="21"/>
        </w:rPr>
        <w:t>いて</w:t>
      </w:r>
      <w:r w:rsidR="003F7988">
        <w:rPr>
          <w:rFonts w:ascii="ＭＳ 明朝" w:hAnsi="ＭＳ 明朝" w:hint="eastAsia"/>
          <w:szCs w:val="21"/>
        </w:rPr>
        <w:t>成果物の瑕疵又は不具合が生じた場合は、乙は一切責任を負わないものとする。</w:t>
      </w:r>
    </w:p>
    <w:p w14:paraId="40E1009D" w14:textId="1601B458" w:rsidR="00384092" w:rsidRDefault="00DC23C7" w:rsidP="00384092">
      <w:pPr>
        <w:pStyle w:val="a9"/>
        <w:numPr>
          <w:ilvl w:val="0"/>
          <w:numId w:val="17"/>
        </w:numPr>
        <w:contextualSpacing w:val="0"/>
        <w:rPr>
          <w:ins w:id="79" w:author="ATLO" w:date="2025-03-10T17:24:00Z" w16du:dateUtc="2025-03-10T08:24:00Z"/>
          <w:rFonts w:ascii="ＭＳ 明朝" w:hAnsi="ＭＳ 明朝"/>
          <w:szCs w:val="21"/>
        </w:rPr>
      </w:pPr>
      <w:r>
        <w:rPr>
          <w:rFonts w:ascii="ＭＳ 明朝" w:hAnsi="ＭＳ 明朝" w:hint="eastAsia"/>
          <w:szCs w:val="21"/>
        </w:rPr>
        <w:t>甲</w:t>
      </w:r>
      <w:r w:rsidR="00384092" w:rsidRPr="003F7988">
        <w:rPr>
          <w:rFonts w:ascii="ＭＳ 明朝" w:hAnsi="ＭＳ 明朝" w:hint="eastAsia"/>
          <w:szCs w:val="21"/>
        </w:rPr>
        <w:t>又は</w:t>
      </w:r>
      <w:r>
        <w:rPr>
          <w:rFonts w:ascii="ＭＳ 明朝" w:hAnsi="ＭＳ 明朝" w:hint="eastAsia"/>
          <w:szCs w:val="21"/>
        </w:rPr>
        <w:t>甲</w:t>
      </w:r>
      <w:r w:rsidR="00384092" w:rsidRPr="003F7988">
        <w:rPr>
          <w:rFonts w:ascii="ＭＳ 明朝" w:hAnsi="ＭＳ 明朝" w:hint="eastAsia"/>
          <w:szCs w:val="21"/>
        </w:rPr>
        <w:t>の指定する者の指示又は入力</w:t>
      </w:r>
      <w:r>
        <w:rPr>
          <w:rFonts w:ascii="ＭＳ 明朝" w:hAnsi="ＭＳ 明朝" w:hint="eastAsia"/>
          <w:szCs w:val="21"/>
        </w:rPr>
        <w:t>した</w:t>
      </w:r>
      <w:r w:rsidR="00384092" w:rsidRPr="003F7988">
        <w:rPr>
          <w:rFonts w:ascii="ＭＳ 明朝" w:hAnsi="ＭＳ 明朝" w:hint="eastAsia"/>
          <w:szCs w:val="21"/>
        </w:rPr>
        <w:t>データ等、乙の責に帰</w:t>
      </w:r>
      <w:r w:rsidR="00C0354F">
        <w:rPr>
          <w:rFonts w:ascii="ＭＳ 明朝" w:hAnsi="ＭＳ 明朝" w:hint="eastAsia"/>
          <w:szCs w:val="21"/>
        </w:rPr>
        <w:t>さない事由</w:t>
      </w:r>
      <w:r w:rsidR="00384092" w:rsidRPr="003F7988">
        <w:rPr>
          <w:rFonts w:ascii="ＭＳ 明朝" w:hAnsi="ＭＳ 明朝" w:hint="eastAsia"/>
          <w:szCs w:val="21"/>
        </w:rPr>
        <w:t>によって、成果物の瑕疵</w:t>
      </w:r>
      <w:ins w:id="80" w:author="ATLO" w:date="2025-03-10T17:32:00Z" w16du:dateUtc="2025-03-10T08:32:00Z">
        <w:r w:rsidR="005906A2">
          <w:rPr>
            <w:rFonts w:ascii="ＭＳ 明朝" w:hAnsi="ＭＳ 明朝" w:hint="eastAsia"/>
            <w:szCs w:val="21"/>
          </w:rPr>
          <w:t>、</w:t>
        </w:r>
      </w:ins>
      <w:del w:id="81" w:author="ATLO" w:date="2025-03-10T17:32:00Z" w16du:dateUtc="2025-03-10T08:32:00Z">
        <w:r w:rsidR="003F7988" w:rsidRPr="003F7988" w:rsidDel="005906A2">
          <w:rPr>
            <w:rFonts w:ascii="ＭＳ 明朝" w:hAnsi="ＭＳ 明朝" w:hint="eastAsia"/>
            <w:szCs w:val="21"/>
          </w:rPr>
          <w:delText>又は</w:delText>
        </w:r>
      </w:del>
      <w:r w:rsidR="003F7988" w:rsidRPr="003F7988">
        <w:rPr>
          <w:rFonts w:ascii="ＭＳ 明朝" w:hAnsi="ＭＳ 明朝" w:hint="eastAsia"/>
          <w:szCs w:val="21"/>
        </w:rPr>
        <w:t>不具合</w:t>
      </w:r>
      <w:ins w:id="82" w:author="ATLO" w:date="2025-03-10T17:32:00Z" w16du:dateUtc="2025-03-10T08:32:00Z">
        <w:r w:rsidR="005906A2">
          <w:rPr>
            <w:rFonts w:ascii="ＭＳ 明朝" w:hAnsi="ＭＳ 明朝" w:hint="eastAsia"/>
            <w:szCs w:val="21"/>
          </w:rPr>
          <w:t>又は損害</w:t>
        </w:r>
      </w:ins>
      <w:r w:rsidR="00384092" w:rsidRPr="003F7988">
        <w:rPr>
          <w:rFonts w:ascii="ＭＳ 明朝" w:hAnsi="ＭＳ 明朝" w:hint="eastAsia"/>
          <w:szCs w:val="21"/>
        </w:rPr>
        <w:t>が生じた場合は、</w:t>
      </w:r>
      <w:r>
        <w:rPr>
          <w:rFonts w:ascii="ＭＳ 明朝" w:hAnsi="ＭＳ 明朝" w:hint="eastAsia"/>
          <w:szCs w:val="21"/>
        </w:rPr>
        <w:t>乙</w:t>
      </w:r>
      <w:r w:rsidR="00384092" w:rsidRPr="003F7988">
        <w:rPr>
          <w:rFonts w:ascii="ＭＳ 明朝" w:hAnsi="ＭＳ 明朝" w:hint="eastAsia"/>
          <w:szCs w:val="21"/>
        </w:rPr>
        <w:t>は一切責任を負わないものとする。</w:t>
      </w:r>
    </w:p>
    <w:p w14:paraId="1F855514" w14:textId="3FB0013B" w:rsidR="00D86DF1" w:rsidRPr="003F7988" w:rsidRDefault="005906A2" w:rsidP="00384092">
      <w:pPr>
        <w:pStyle w:val="a9"/>
        <w:numPr>
          <w:ilvl w:val="0"/>
          <w:numId w:val="17"/>
        </w:numPr>
        <w:contextualSpacing w:val="0"/>
        <w:rPr>
          <w:rFonts w:ascii="ＭＳ 明朝" w:hAnsi="ＭＳ 明朝"/>
          <w:szCs w:val="21"/>
        </w:rPr>
      </w:pPr>
      <w:ins w:id="83" w:author="ATLO" w:date="2025-03-10T17:27:00Z" w16du:dateUtc="2025-03-10T08:27:00Z">
        <w:r>
          <w:rPr>
            <w:rFonts w:ascii="ＭＳ 明朝" w:hAnsi="ＭＳ 明朝" w:hint="eastAsia"/>
            <w:szCs w:val="21"/>
          </w:rPr>
          <w:t>甲又は甲の指定する者が、成果物に</w:t>
        </w:r>
      </w:ins>
      <w:ins w:id="84" w:author="ATLO" w:date="2025-03-10T17:28:00Z" w16du:dateUtc="2025-03-10T08:28:00Z">
        <w:r>
          <w:rPr>
            <w:rFonts w:ascii="ＭＳ 明朝" w:hAnsi="ＭＳ 明朝" w:hint="eastAsia"/>
            <w:szCs w:val="21"/>
          </w:rPr>
          <w:t>入</w:t>
        </w:r>
      </w:ins>
      <w:ins w:id="85" w:author="ATLO" w:date="2025-03-10T17:32:00Z" w16du:dateUtc="2025-03-10T08:32:00Z">
        <w:r>
          <w:rPr>
            <w:rFonts w:ascii="ＭＳ 明朝" w:hAnsi="ＭＳ 明朝" w:hint="eastAsia"/>
            <w:szCs w:val="21"/>
          </w:rPr>
          <w:t>出</w:t>
        </w:r>
      </w:ins>
      <w:ins w:id="86" w:author="ATLO" w:date="2025-03-10T17:28:00Z" w16du:dateUtc="2025-03-10T08:28:00Z">
        <w:r>
          <w:rPr>
            <w:rFonts w:ascii="ＭＳ 明朝" w:hAnsi="ＭＳ 明朝" w:hint="eastAsia"/>
            <w:szCs w:val="21"/>
          </w:rPr>
          <w:t>力したデータ等について、乙は一切保存義務</w:t>
        </w:r>
      </w:ins>
      <w:ins w:id="87" w:author="ATLO" w:date="2025-03-10T17:32:00Z" w16du:dateUtc="2025-03-10T08:32:00Z">
        <w:r>
          <w:rPr>
            <w:rFonts w:ascii="ＭＳ 明朝" w:hAnsi="ＭＳ 明朝" w:hint="eastAsia"/>
            <w:szCs w:val="21"/>
          </w:rPr>
          <w:t>を</w:t>
        </w:r>
      </w:ins>
      <w:ins w:id="88" w:author="ATLO" w:date="2025-03-10T17:28:00Z" w16du:dateUtc="2025-03-10T08:28:00Z">
        <w:r>
          <w:rPr>
            <w:rFonts w:ascii="ＭＳ 明朝" w:hAnsi="ＭＳ 明朝" w:hint="eastAsia"/>
            <w:szCs w:val="21"/>
          </w:rPr>
          <w:t>負わないものとし、甲は、自らの責任と負担でバックアップ等を行うものとする。</w:t>
        </w:r>
      </w:ins>
    </w:p>
    <w:p w14:paraId="52A910F8" w14:textId="77777777" w:rsidR="00CD6100" w:rsidRPr="005906A2" w:rsidRDefault="00CD6100" w:rsidP="00CD6100">
      <w:pPr>
        <w:rPr>
          <w:rFonts w:ascii="ＭＳ 明朝" w:hAnsi="ＭＳ 明朝"/>
          <w:szCs w:val="21"/>
        </w:rPr>
      </w:pPr>
    </w:p>
    <w:p w14:paraId="3AFCE9AA" w14:textId="55E3F963" w:rsidR="00CD6100" w:rsidRPr="00A20E8B" w:rsidRDefault="00CD6100" w:rsidP="00CD6100">
      <w:pPr>
        <w:pStyle w:val="a9"/>
        <w:numPr>
          <w:ilvl w:val="0"/>
          <w:numId w:val="1"/>
        </w:numPr>
        <w:contextualSpacing w:val="0"/>
        <w:rPr>
          <w:rFonts w:ascii="ＭＳ 明朝" w:hAnsi="ＭＳ 明朝"/>
          <w:szCs w:val="21"/>
        </w:rPr>
      </w:pPr>
      <w:r w:rsidRPr="00A20E8B">
        <w:rPr>
          <w:rFonts w:ascii="ＭＳ 明朝" w:hAnsi="ＭＳ 明朝" w:hint="eastAsia"/>
          <w:szCs w:val="21"/>
        </w:rPr>
        <w:t>（知的財産権</w:t>
      </w:r>
      <w:ins w:id="89" w:author="ATLO" w:date="2025-03-10T17:33:00Z" w16du:dateUtc="2025-03-10T08:33:00Z">
        <w:r w:rsidR="005906A2">
          <w:rPr>
            <w:rFonts w:ascii="ＭＳ 明朝" w:hAnsi="ＭＳ 明朝" w:hint="eastAsia"/>
            <w:szCs w:val="21"/>
          </w:rPr>
          <w:t>等</w:t>
        </w:r>
      </w:ins>
      <w:r w:rsidRPr="00A20E8B">
        <w:rPr>
          <w:rFonts w:ascii="ＭＳ 明朝" w:hAnsi="ＭＳ 明朝" w:hint="eastAsia"/>
          <w:szCs w:val="21"/>
        </w:rPr>
        <w:t>）</w:t>
      </w:r>
    </w:p>
    <w:p w14:paraId="139CE3FF" w14:textId="5A0DF364" w:rsidR="00CD6100" w:rsidRDefault="00CD6100" w:rsidP="00D86DF1">
      <w:pPr>
        <w:pStyle w:val="a9"/>
        <w:numPr>
          <w:ilvl w:val="0"/>
          <w:numId w:val="18"/>
        </w:numPr>
        <w:contextualSpacing w:val="0"/>
        <w:rPr>
          <w:ins w:id="90" w:author="ATLO" w:date="2025-03-10T17:16:00Z" w16du:dateUtc="2025-03-10T08:16:00Z"/>
          <w:rFonts w:ascii="ＭＳ 明朝" w:hAnsi="ＭＳ 明朝"/>
        </w:rPr>
      </w:pPr>
      <w:r w:rsidRPr="00090339">
        <w:rPr>
          <w:rFonts w:ascii="ＭＳ 明朝" w:hAnsi="ＭＳ 明朝" w:hint="eastAsia"/>
        </w:rPr>
        <w:t>委託業務に</w:t>
      </w:r>
      <w:r w:rsidRPr="00090339">
        <w:rPr>
          <w:rFonts w:ascii="ＭＳ 明朝" w:hAnsi="ＭＳ 明朝" w:hint="eastAsia"/>
          <w:szCs w:val="21"/>
        </w:rPr>
        <w:t>関して</w:t>
      </w:r>
      <w:r w:rsidRPr="00090339">
        <w:rPr>
          <w:rFonts w:ascii="ＭＳ 明朝" w:hAnsi="ＭＳ 明朝" w:hint="eastAsia"/>
        </w:rPr>
        <w:t>発明、考案等の工業所有権を受ける権利を含む工業所有権及び著作権（著作権法第</w:t>
      </w:r>
      <w:r w:rsidRPr="00090339">
        <w:rPr>
          <w:rFonts w:ascii="ＭＳ 明朝" w:hAnsi="ＭＳ 明朝"/>
        </w:rPr>
        <w:t>27</w:t>
      </w:r>
      <w:r w:rsidRPr="00090339">
        <w:rPr>
          <w:rFonts w:ascii="ＭＳ 明朝" w:hAnsi="ＭＳ 明朝" w:hint="eastAsia"/>
        </w:rPr>
        <w:t>条及び第</w:t>
      </w:r>
      <w:r w:rsidRPr="00090339">
        <w:rPr>
          <w:rFonts w:ascii="ＭＳ 明朝" w:hAnsi="ＭＳ 明朝"/>
        </w:rPr>
        <w:t>28</w:t>
      </w:r>
      <w:r w:rsidRPr="00090339">
        <w:rPr>
          <w:rFonts w:ascii="ＭＳ 明朝" w:hAnsi="ＭＳ 明朝" w:hint="eastAsia"/>
        </w:rPr>
        <w:t>条の権利を含む。以下同じ。）等</w:t>
      </w:r>
      <w:r>
        <w:rPr>
          <w:rFonts w:ascii="ＭＳ 明朝" w:hAnsi="ＭＳ 明朝" w:hint="eastAsia"/>
        </w:rPr>
        <w:t>の知的財産権</w:t>
      </w:r>
      <w:ins w:id="91" w:author="ATLO2" w:date="2025-04-07T15:32:00Z" w16du:dateUtc="2025-04-07T06:32:00Z">
        <w:r w:rsidR="000109ED" w:rsidRPr="00090339">
          <w:rPr>
            <w:rFonts w:ascii="ＭＳ 明朝" w:hAnsi="ＭＳ 明朝" w:hint="eastAsia"/>
            <w:szCs w:val="21"/>
          </w:rPr>
          <w:t>その他</w:t>
        </w:r>
        <w:r w:rsidR="000109ED" w:rsidRPr="00090339">
          <w:rPr>
            <w:rFonts w:ascii="ＭＳ 明朝" w:hAnsi="ＭＳ 明朝" w:hint="eastAsia"/>
          </w:rPr>
          <w:t>一切の権利</w:t>
        </w:r>
      </w:ins>
      <w:r w:rsidRPr="00090339">
        <w:rPr>
          <w:rFonts w:ascii="ＭＳ 明朝" w:hAnsi="ＭＳ 明朝" w:hint="eastAsia"/>
        </w:rPr>
        <w:t>が新たに発生した場合</w:t>
      </w:r>
      <w:r w:rsidR="007A088F">
        <w:rPr>
          <w:rFonts w:ascii="ＭＳ 明朝" w:hAnsi="ＭＳ 明朝" w:hint="eastAsia"/>
        </w:rPr>
        <w:t>であっても、</w:t>
      </w:r>
      <w:ins w:id="92" w:author="ATLO2" w:date="2025-04-07T13:36:00Z" w16du:dateUtc="2025-04-07T04:36:00Z">
        <w:r w:rsidR="000009F8">
          <w:rPr>
            <w:rFonts w:ascii="ＭＳ 明朝" w:hAnsi="ＭＳ 明朝" w:hint="eastAsia"/>
          </w:rPr>
          <w:t>当該知的財産権</w:t>
        </w:r>
      </w:ins>
      <w:ins w:id="93" w:author="ATLO2" w:date="2025-04-07T15:32:00Z" w16du:dateUtc="2025-04-07T06:32:00Z">
        <w:r w:rsidR="000109ED">
          <w:rPr>
            <w:rFonts w:ascii="ＭＳ 明朝" w:hAnsi="ＭＳ 明朝" w:hint="eastAsia"/>
          </w:rPr>
          <w:t>等</w:t>
        </w:r>
      </w:ins>
      <w:del w:id="94" w:author="ATLO2" w:date="2025-04-07T15:32:00Z" w16du:dateUtc="2025-04-07T06:32:00Z">
        <w:r w:rsidRPr="00090339" w:rsidDel="000109ED">
          <w:rPr>
            <w:rFonts w:ascii="ＭＳ 明朝" w:hAnsi="ＭＳ 明朝" w:hint="eastAsia"/>
            <w:szCs w:val="21"/>
          </w:rPr>
          <w:delText>その他</w:delText>
        </w:r>
        <w:r w:rsidRPr="00090339" w:rsidDel="000109ED">
          <w:rPr>
            <w:rFonts w:ascii="ＭＳ 明朝" w:hAnsi="ＭＳ 明朝" w:hint="eastAsia"/>
          </w:rPr>
          <w:delText>一切の権利</w:delText>
        </w:r>
      </w:del>
      <w:r w:rsidRPr="00090339">
        <w:rPr>
          <w:rFonts w:ascii="ＭＳ 明朝" w:hAnsi="ＭＳ 明朝" w:hint="eastAsia"/>
        </w:rPr>
        <w:t>は、すべて</w:t>
      </w:r>
      <w:r w:rsidR="007A088F">
        <w:rPr>
          <w:rFonts w:ascii="ＭＳ 明朝" w:hAnsi="ＭＳ 明朝" w:hint="eastAsia"/>
        </w:rPr>
        <w:t>乙</w:t>
      </w:r>
      <w:r w:rsidRPr="00090339">
        <w:rPr>
          <w:rFonts w:ascii="ＭＳ 明朝" w:hAnsi="ＭＳ 明朝" w:hint="eastAsia"/>
        </w:rPr>
        <w:t>に帰属</w:t>
      </w:r>
      <w:ins w:id="95" w:author="ATLO2" w:date="2025-04-07T13:36:00Z" w16du:dateUtc="2025-04-07T04:36:00Z">
        <w:r w:rsidR="000009F8">
          <w:rPr>
            <w:rFonts w:ascii="ＭＳ 明朝" w:hAnsi="ＭＳ 明朝" w:hint="eastAsia"/>
          </w:rPr>
          <w:t>するものとするが</w:t>
        </w:r>
      </w:ins>
      <w:del w:id="96" w:author="ATLO2" w:date="2025-04-07T13:36:00Z" w16du:dateUtc="2025-04-07T04:36:00Z">
        <w:r w:rsidR="007A088F" w:rsidDel="000009F8">
          <w:rPr>
            <w:rFonts w:ascii="ＭＳ 明朝" w:hAnsi="ＭＳ 明朝" w:hint="eastAsia"/>
          </w:rPr>
          <w:delText>し</w:delText>
        </w:r>
      </w:del>
      <w:r w:rsidR="007A088F">
        <w:rPr>
          <w:rFonts w:ascii="ＭＳ 明朝" w:hAnsi="ＭＳ 明朝" w:hint="eastAsia"/>
        </w:rPr>
        <w:t>、</w:t>
      </w:r>
      <w:del w:id="97" w:author="ATLO2" w:date="2025-04-07T13:30:00Z" w16du:dateUtc="2025-04-07T04:30:00Z">
        <w:r w:rsidR="007A088F" w:rsidDel="000009F8">
          <w:rPr>
            <w:rFonts w:ascii="ＭＳ 明朝" w:hAnsi="ＭＳ 明朝" w:hint="eastAsia"/>
          </w:rPr>
          <w:delText>甲は成果物を使用する目的の限りで、</w:delText>
        </w:r>
      </w:del>
      <w:ins w:id="98" w:author="ATLO2" w:date="2025-04-07T13:36:00Z" w16du:dateUtc="2025-04-07T04:36:00Z">
        <w:r w:rsidR="000009F8">
          <w:rPr>
            <w:rFonts w:ascii="ＭＳ 明朝" w:hAnsi="ＭＳ 明朝" w:hint="eastAsia"/>
          </w:rPr>
          <w:t>甲は、成果物について</w:t>
        </w:r>
      </w:ins>
      <w:r w:rsidR="007A088F">
        <w:rPr>
          <w:rFonts w:ascii="ＭＳ 明朝" w:hAnsi="ＭＳ 明朝" w:hint="eastAsia"/>
        </w:rPr>
        <w:t>当該権利を非独占的に使用する権利を有するものと</w:t>
      </w:r>
      <w:r w:rsidRPr="00090339">
        <w:rPr>
          <w:rFonts w:ascii="ＭＳ 明朝" w:hAnsi="ＭＳ 明朝" w:hint="eastAsia"/>
        </w:rPr>
        <w:t>する。</w:t>
      </w:r>
    </w:p>
    <w:p w14:paraId="08B98AFF" w14:textId="0DBCD6AB" w:rsidR="00D86DF1" w:rsidRPr="00D86DF1" w:rsidDel="000009F8" w:rsidRDefault="00D86DF1" w:rsidP="00D86DF1">
      <w:pPr>
        <w:pStyle w:val="a9"/>
        <w:numPr>
          <w:ilvl w:val="0"/>
          <w:numId w:val="18"/>
        </w:numPr>
        <w:rPr>
          <w:ins w:id="99" w:author="ATLO" w:date="2025-03-10T17:20:00Z" w16du:dateUtc="2025-03-10T08:20:00Z"/>
          <w:del w:id="100" w:author="ATLO2" w:date="2025-04-07T13:31:00Z" w16du:dateUtc="2025-04-07T04:31:00Z"/>
          <w:rFonts w:ascii="ＭＳ 明朝" w:hAnsi="ＭＳ 明朝"/>
        </w:rPr>
      </w:pPr>
      <w:ins w:id="101" w:author="ATLO" w:date="2025-03-10T17:20:00Z" w16du:dateUtc="2025-03-10T08:20:00Z">
        <w:del w:id="102" w:author="ATLO2" w:date="2025-04-07T13:31:00Z" w16du:dateUtc="2025-04-07T04:31:00Z">
          <w:r w:rsidDel="000009F8">
            <w:rPr>
              <w:rFonts w:ascii="ＭＳ 明朝" w:hAnsi="ＭＳ 明朝" w:hint="eastAsia"/>
            </w:rPr>
            <w:delText>甲は、乙が</w:delText>
          </w:r>
        </w:del>
      </w:ins>
      <w:ins w:id="103" w:author="ATLO" w:date="2025-03-10T17:21:00Z" w16du:dateUtc="2025-03-10T08:21:00Z">
        <w:del w:id="104" w:author="ATLO2" w:date="2025-04-07T13:31:00Z" w16du:dateUtc="2025-04-07T04:31:00Z">
          <w:r w:rsidDel="000009F8">
            <w:rPr>
              <w:rFonts w:ascii="ＭＳ 明朝" w:hAnsi="ＭＳ 明朝" w:hint="eastAsia"/>
            </w:rPr>
            <w:delText>納入した</w:delText>
          </w:r>
        </w:del>
      </w:ins>
      <w:ins w:id="105" w:author="ATLO" w:date="2025-03-10T17:20:00Z" w16du:dateUtc="2025-03-10T08:20:00Z">
        <w:del w:id="106" w:author="ATLO2" w:date="2025-04-07T13:31:00Z" w16du:dateUtc="2025-04-07T04:31:00Z">
          <w:r w:rsidDel="000009F8">
            <w:rPr>
              <w:rFonts w:ascii="ＭＳ 明朝" w:hAnsi="ＭＳ 明朝" w:hint="eastAsia"/>
            </w:rPr>
            <w:delText>成果物</w:delText>
          </w:r>
        </w:del>
      </w:ins>
      <w:ins w:id="107" w:author="ATLO" w:date="2025-03-10T17:23:00Z" w16du:dateUtc="2025-03-10T08:23:00Z">
        <w:del w:id="108" w:author="ATLO2" w:date="2025-04-07T13:31:00Z" w16du:dateUtc="2025-04-07T04:31:00Z">
          <w:r w:rsidDel="000009F8">
            <w:rPr>
              <w:rFonts w:ascii="ＭＳ 明朝" w:hAnsi="ＭＳ 明朝" w:hint="eastAsia"/>
            </w:rPr>
            <w:delText>及び前項の知的財産権</w:delText>
          </w:r>
        </w:del>
      </w:ins>
      <w:ins w:id="109" w:author="ATLO" w:date="2025-03-10T17:21:00Z" w16du:dateUtc="2025-03-10T08:21:00Z">
        <w:del w:id="110" w:author="ATLO2" w:date="2025-04-07T13:31:00Z" w16du:dateUtc="2025-04-07T04:31:00Z">
          <w:r w:rsidDel="000009F8">
            <w:rPr>
              <w:rFonts w:ascii="ＭＳ 明朝" w:hAnsi="ＭＳ 明朝" w:hint="eastAsia"/>
            </w:rPr>
            <w:delText>を使用するにあたり</w:delText>
          </w:r>
        </w:del>
      </w:ins>
      <w:ins w:id="111" w:author="ATLO" w:date="2025-03-10T17:20:00Z" w16du:dateUtc="2025-03-10T08:20:00Z">
        <w:del w:id="112" w:author="ATLO2" w:date="2025-04-07T13:31:00Z" w16du:dateUtc="2025-04-07T04:31:00Z">
          <w:r w:rsidDel="000009F8">
            <w:rPr>
              <w:rFonts w:ascii="ＭＳ 明朝" w:hAnsi="ＭＳ 明朝" w:hint="eastAsia"/>
            </w:rPr>
            <w:delText>、</w:delText>
          </w:r>
          <w:r w:rsidRPr="00D86DF1" w:rsidDel="000009F8">
            <w:rPr>
              <w:rFonts w:ascii="ＭＳ 明朝" w:hAnsi="ＭＳ 明朝" w:hint="eastAsia"/>
            </w:rPr>
            <w:delText>以下の行為を行ってはらないものと</w:delText>
          </w:r>
        </w:del>
      </w:ins>
      <w:ins w:id="113" w:author="ATLO" w:date="2025-03-10T17:21:00Z" w16du:dateUtc="2025-03-10T08:21:00Z">
        <w:del w:id="114" w:author="ATLO2" w:date="2025-04-07T13:31:00Z" w16du:dateUtc="2025-04-07T04:31:00Z">
          <w:r w:rsidDel="000009F8">
            <w:rPr>
              <w:rFonts w:ascii="ＭＳ 明朝" w:hAnsi="ＭＳ 明朝" w:hint="eastAsia"/>
            </w:rPr>
            <w:delText>する</w:delText>
          </w:r>
        </w:del>
      </w:ins>
      <w:ins w:id="115" w:author="ATLO" w:date="2025-03-10T17:20:00Z" w16du:dateUtc="2025-03-10T08:20:00Z">
        <w:del w:id="116" w:author="ATLO2" w:date="2025-04-07T13:31:00Z" w16du:dateUtc="2025-04-07T04:31:00Z">
          <w:r w:rsidRPr="00D86DF1" w:rsidDel="000009F8">
            <w:rPr>
              <w:rFonts w:ascii="ＭＳ 明朝" w:hAnsi="ＭＳ 明朝" w:hint="eastAsia"/>
            </w:rPr>
            <w:delText>。</w:delText>
          </w:r>
        </w:del>
      </w:ins>
    </w:p>
    <w:p w14:paraId="74C36D88" w14:textId="06928186" w:rsidR="00D86DF1" w:rsidDel="000009F8" w:rsidRDefault="00D86DF1" w:rsidP="00D86DF1">
      <w:pPr>
        <w:pStyle w:val="a9"/>
        <w:numPr>
          <w:ilvl w:val="0"/>
          <w:numId w:val="19"/>
        </w:numPr>
        <w:contextualSpacing w:val="0"/>
        <w:rPr>
          <w:ins w:id="117" w:author="ATLO" w:date="2025-03-10T17:21:00Z" w16du:dateUtc="2025-03-10T08:21:00Z"/>
          <w:del w:id="118" w:author="ATLO2" w:date="2025-04-07T13:31:00Z" w16du:dateUtc="2025-04-07T04:31:00Z"/>
          <w:rFonts w:ascii="ＭＳ 明朝" w:hAnsi="ＭＳ 明朝"/>
        </w:rPr>
      </w:pPr>
      <w:ins w:id="119" w:author="ATLO" w:date="2025-03-10T17:20:00Z" w16du:dateUtc="2025-03-10T08:20:00Z">
        <w:del w:id="120" w:author="ATLO2" w:date="2025-04-07T13:31:00Z" w16du:dateUtc="2025-04-07T04:31:00Z">
          <w:r w:rsidRPr="00D86DF1" w:rsidDel="000009F8">
            <w:rPr>
              <w:rFonts w:ascii="ＭＳ 明朝" w:hAnsi="ＭＳ 明朝" w:hint="eastAsia"/>
            </w:rPr>
            <w:delText>公序良俗に反する行為、犯罪行為、詐欺的行為</w:delText>
          </w:r>
        </w:del>
      </w:ins>
    </w:p>
    <w:p w14:paraId="17C0BFEA" w14:textId="655A1C6B" w:rsidR="00D86DF1" w:rsidDel="000009F8" w:rsidRDefault="00D86DF1" w:rsidP="00D86DF1">
      <w:pPr>
        <w:pStyle w:val="a9"/>
        <w:numPr>
          <w:ilvl w:val="0"/>
          <w:numId w:val="19"/>
        </w:numPr>
        <w:contextualSpacing w:val="0"/>
        <w:rPr>
          <w:ins w:id="121" w:author="ATLO" w:date="2025-03-10T17:22:00Z" w16du:dateUtc="2025-03-10T08:22:00Z"/>
          <w:del w:id="122" w:author="ATLO2" w:date="2025-04-07T13:31:00Z" w16du:dateUtc="2025-04-07T04:31:00Z"/>
          <w:rFonts w:ascii="ＭＳ 明朝" w:hAnsi="ＭＳ 明朝"/>
        </w:rPr>
      </w:pPr>
      <w:ins w:id="123" w:author="ATLO" w:date="2025-03-10T17:20:00Z" w16du:dateUtc="2025-03-10T08:20:00Z">
        <w:del w:id="124" w:author="ATLO2" w:date="2025-04-07T13:31:00Z" w16du:dateUtc="2025-04-07T04:31:00Z">
          <w:r w:rsidRPr="00D86DF1" w:rsidDel="000009F8">
            <w:rPr>
              <w:rFonts w:ascii="ＭＳ 明朝" w:hAnsi="ＭＳ 明朝" w:hint="eastAsia"/>
              <w:rPrChange w:id="125" w:author="ATLO" w:date="2025-03-10T17:21:00Z" w16du:dateUtc="2025-03-10T08:21:00Z">
                <w:rPr>
                  <w:rFonts w:hint="eastAsia"/>
                </w:rPr>
              </w:rPrChange>
            </w:rPr>
            <w:delText>複製、修正、配布、販売若しくは賃貸借する行為</w:delText>
          </w:r>
        </w:del>
      </w:ins>
    </w:p>
    <w:p w14:paraId="3AF974D9" w14:textId="5B426EDE" w:rsidR="00D86DF1" w:rsidDel="000009F8" w:rsidRDefault="00D86DF1" w:rsidP="00D86DF1">
      <w:pPr>
        <w:pStyle w:val="a9"/>
        <w:numPr>
          <w:ilvl w:val="0"/>
          <w:numId w:val="19"/>
        </w:numPr>
        <w:contextualSpacing w:val="0"/>
        <w:rPr>
          <w:ins w:id="126" w:author="ATLO" w:date="2025-03-10T17:22:00Z" w16du:dateUtc="2025-03-10T08:22:00Z"/>
          <w:del w:id="127" w:author="ATLO2" w:date="2025-04-07T13:31:00Z" w16du:dateUtc="2025-04-07T04:31:00Z"/>
          <w:rFonts w:ascii="ＭＳ 明朝" w:hAnsi="ＭＳ 明朝"/>
        </w:rPr>
      </w:pPr>
      <w:ins w:id="128" w:author="ATLO" w:date="2025-03-10T17:22:00Z" w16du:dateUtc="2025-03-10T08:22:00Z">
        <w:del w:id="129" w:author="ATLO2" w:date="2025-04-07T13:31:00Z" w16du:dateUtc="2025-04-07T04:31:00Z">
          <w:r w:rsidRPr="00D86DF1" w:rsidDel="000009F8">
            <w:rPr>
              <w:rFonts w:ascii="ＭＳ 明朝" w:hAnsi="ＭＳ 明朝" w:hint="eastAsia"/>
              <w:rPrChange w:id="130" w:author="ATLO" w:date="2025-03-10T17:22:00Z" w16du:dateUtc="2025-03-10T08:22:00Z">
                <w:rPr>
                  <w:rFonts w:hint="eastAsia"/>
                </w:rPr>
              </w:rPrChange>
            </w:rPr>
            <w:delText>成果物</w:delText>
          </w:r>
        </w:del>
      </w:ins>
      <w:ins w:id="131" w:author="ATLO" w:date="2025-03-10T17:20:00Z" w16du:dateUtc="2025-03-10T08:20:00Z">
        <w:del w:id="132" w:author="ATLO2" w:date="2025-04-07T13:31:00Z" w16du:dateUtc="2025-04-07T04:31:00Z">
          <w:r w:rsidRPr="00D86DF1" w:rsidDel="000009F8">
            <w:rPr>
              <w:rFonts w:ascii="ＭＳ 明朝" w:hAnsi="ＭＳ 明朝" w:hint="eastAsia"/>
              <w:rPrChange w:id="133" w:author="ATLO" w:date="2025-03-10T17:22:00Z" w16du:dateUtc="2025-03-10T08:22:00Z">
                <w:rPr>
                  <w:rFonts w:hint="eastAsia"/>
                </w:rPr>
              </w:rPrChange>
            </w:rPr>
            <w:delText>及び</w:delText>
          </w:r>
        </w:del>
      </w:ins>
      <w:ins w:id="134" w:author="ATLO" w:date="2025-03-10T17:22:00Z" w16du:dateUtc="2025-03-10T08:22:00Z">
        <w:del w:id="135" w:author="ATLO2" w:date="2025-04-07T13:31:00Z" w16du:dateUtc="2025-04-07T04:31:00Z">
          <w:r w:rsidRPr="00D86DF1" w:rsidDel="000009F8">
            <w:rPr>
              <w:rFonts w:ascii="ＭＳ 明朝" w:hAnsi="ＭＳ 明朝" w:hint="eastAsia"/>
              <w:rPrChange w:id="136" w:author="ATLO" w:date="2025-03-10T17:22:00Z" w16du:dateUtc="2025-03-10T08:22:00Z">
                <w:rPr>
                  <w:rFonts w:hint="eastAsia"/>
                </w:rPr>
              </w:rPrChange>
            </w:rPr>
            <w:delText>成果物が</w:delText>
          </w:r>
        </w:del>
      </w:ins>
      <w:ins w:id="137" w:author="ATLO" w:date="2025-03-10T17:20:00Z" w16du:dateUtc="2025-03-10T08:20:00Z">
        <w:del w:id="138" w:author="ATLO2" w:date="2025-04-07T13:31:00Z" w16du:dateUtc="2025-04-07T04:31:00Z">
          <w:r w:rsidRPr="00D86DF1" w:rsidDel="000009F8">
            <w:rPr>
              <w:rFonts w:ascii="ＭＳ 明朝" w:hAnsi="ＭＳ 明朝" w:hint="eastAsia"/>
              <w:rPrChange w:id="139" w:author="ATLO" w:date="2025-03-10T17:22:00Z" w16du:dateUtc="2025-03-10T08:22:00Z">
                <w:rPr>
                  <w:rFonts w:hint="eastAsia"/>
                </w:rPr>
              </w:rPrChange>
            </w:rPr>
            <w:delText>生成する情報、通信内容等の解読、解析、逆コンパイル、逆アセンブル又はリバースエンジニアリングを行う行為</w:delText>
          </w:r>
        </w:del>
      </w:ins>
    </w:p>
    <w:p w14:paraId="7BB1156E" w14:textId="0CFE46CD" w:rsidR="00D86DF1" w:rsidRPr="00D86DF1" w:rsidDel="000009F8" w:rsidRDefault="00D86DF1">
      <w:pPr>
        <w:pStyle w:val="a9"/>
        <w:numPr>
          <w:ilvl w:val="0"/>
          <w:numId w:val="19"/>
        </w:numPr>
        <w:contextualSpacing w:val="0"/>
        <w:rPr>
          <w:ins w:id="140" w:author="ATLO" w:date="2025-03-10T17:20:00Z" w16du:dateUtc="2025-03-10T08:20:00Z"/>
          <w:del w:id="141" w:author="ATLO2" w:date="2025-04-07T13:31:00Z" w16du:dateUtc="2025-04-07T04:31:00Z"/>
          <w:rFonts w:ascii="ＭＳ 明朝" w:hAnsi="ＭＳ 明朝"/>
          <w:rPrChange w:id="142" w:author="ATLO" w:date="2025-03-10T17:22:00Z" w16du:dateUtc="2025-03-10T08:22:00Z">
            <w:rPr>
              <w:ins w:id="143" w:author="ATLO" w:date="2025-03-10T17:20:00Z" w16du:dateUtc="2025-03-10T08:20:00Z"/>
              <w:del w:id="144" w:author="ATLO2" w:date="2025-04-07T13:31:00Z" w16du:dateUtc="2025-04-07T04:31:00Z"/>
            </w:rPr>
          </w:rPrChange>
        </w:rPr>
        <w:pPrChange w:id="145" w:author="ATLO" w:date="2025-03-10T17:22:00Z" w16du:dateUtc="2025-03-10T08:22:00Z">
          <w:pPr>
            <w:pStyle w:val="a9"/>
            <w:numPr>
              <w:numId w:val="18"/>
            </w:numPr>
            <w:ind w:left="420" w:hanging="420"/>
          </w:pPr>
        </w:pPrChange>
      </w:pPr>
      <w:ins w:id="146" w:author="ATLO" w:date="2025-03-10T17:22:00Z" w16du:dateUtc="2025-03-10T08:22:00Z">
        <w:del w:id="147" w:author="ATLO2" w:date="2025-04-07T13:31:00Z" w16du:dateUtc="2025-04-07T04:31:00Z">
          <w:r w:rsidDel="000009F8">
            <w:rPr>
              <w:rFonts w:ascii="ＭＳ 明朝" w:hAnsi="ＭＳ 明朝" w:hint="eastAsia"/>
            </w:rPr>
            <w:delText>乙</w:delText>
          </w:r>
        </w:del>
      </w:ins>
      <w:ins w:id="148" w:author="ATLO" w:date="2025-03-10T17:20:00Z" w16du:dateUtc="2025-03-10T08:20:00Z">
        <w:del w:id="149" w:author="ATLO2" w:date="2025-04-07T13:31:00Z" w16du:dateUtc="2025-04-07T04:31:00Z">
          <w:r w:rsidRPr="00D86DF1" w:rsidDel="000009F8">
            <w:rPr>
              <w:rFonts w:ascii="ＭＳ 明朝" w:hAnsi="ＭＳ 明朝" w:hint="eastAsia"/>
              <w:rPrChange w:id="150" w:author="ATLO" w:date="2025-03-10T17:22:00Z" w16du:dateUtc="2025-03-10T08:22:00Z">
                <w:rPr>
                  <w:rFonts w:hint="eastAsia"/>
                </w:rPr>
              </w:rPrChange>
            </w:rPr>
            <w:delText>又は第三者に重大な損害を与えるおそれのある行為</w:delText>
          </w:r>
        </w:del>
      </w:ins>
    </w:p>
    <w:p w14:paraId="53901D3D" w14:textId="33180701" w:rsidR="00D86DF1" w:rsidRPr="00D86DF1" w:rsidDel="009308B2" w:rsidRDefault="005906A2" w:rsidP="00D86DF1">
      <w:pPr>
        <w:pStyle w:val="a9"/>
        <w:numPr>
          <w:ilvl w:val="0"/>
          <w:numId w:val="18"/>
        </w:numPr>
        <w:rPr>
          <w:ins w:id="151" w:author="ATLO" w:date="2025-03-10T17:20:00Z" w16du:dateUtc="2025-03-10T08:20:00Z"/>
          <w:del w:id="152" w:author="ATLO2" w:date="2025-04-07T15:20:00Z" w16du:dateUtc="2025-04-07T06:20:00Z"/>
          <w:rFonts w:ascii="ＭＳ 明朝" w:hAnsi="ＭＳ 明朝"/>
        </w:rPr>
      </w:pPr>
      <w:ins w:id="153" w:author="ATLO" w:date="2025-03-10T17:33:00Z" w16du:dateUtc="2025-03-10T08:33:00Z">
        <w:r>
          <w:rPr>
            <w:rFonts w:ascii="ＭＳ 明朝" w:hAnsi="ＭＳ 明朝" w:hint="eastAsia"/>
          </w:rPr>
          <w:t>甲は、乙が納入した成果物及び</w:t>
        </w:r>
      </w:ins>
      <w:ins w:id="154" w:author="ATLO2" w:date="2025-04-07T11:41:00Z" w16du:dateUtc="2025-04-07T02:41:00Z">
        <w:r w:rsidR="000D0F48">
          <w:rPr>
            <w:rFonts w:ascii="ＭＳ 明朝" w:hAnsi="ＭＳ 明朝" w:hint="eastAsia"/>
          </w:rPr>
          <w:t>第1項</w:t>
        </w:r>
      </w:ins>
      <w:ins w:id="155" w:author="ATLO" w:date="2025-03-10T17:33:00Z" w16du:dateUtc="2025-03-10T08:33:00Z">
        <w:del w:id="156" w:author="ATLO2" w:date="2025-04-07T11:41:00Z" w16du:dateUtc="2025-04-07T02:41:00Z">
          <w:r w:rsidDel="000D0F48">
            <w:rPr>
              <w:rFonts w:ascii="ＭＳ 明朝" w:hAnsi="ＭＳ 明朝" w:hint="eastAsia"/>
            </w:rPr>
            <w:delText>前項</w:delText>
          </w:r>
        </w:del>
        <w:r>
          <w:rPr>
            <w:rFonts w:ascii="ＭＳ 明朝" w:hAnsi="ＭＳ 明朝" w:hint="eastAsia"/>
          </w:rPr>
          <w:t>の知的財産権を使用するにあたって、第三者等との間でクレーム、紛争等が生じた場合、乙の故意又は重過失が認められない限り、</w:t>
        </w:r>
      </w:ins>
      <w:ins w:id="157" w:author="ATLO" w:date="2025-03-10T17:34:00Z" w16du:dateUtc="2025-03-10T08:34:00Z">
        <w:r>
          <w:rPr>
            <w:rFonts w:ascii="ＭＳ 明朝" w:hAnsi="ＭＳ 明朝" w:hint="eastAsia"/>
          </w:rPr>
          <w:t>乙は一切責任を負わず、</w:t>
        </w:r>
      </w:ins>
      <w:ins w:id="158" w:author="ATLO" w:date="2025-03-10T17:33:00Z" w16du:dateUtc="2025-03-10T08:33:00Z">
        <w:r>
          <w:rPr>
            <w:rFonts w:ascii="ＭＳ 明朝" w:hAnsi="ＭＳ 明朝" w:hint="eastAsia"/>
          </w:rPr>
          <w:t>自己の責任と</w:t>
        </w:r>
      </w:ins>
      <w:ins w:id="159" w:author="ATLO" w:date="2025-03-10T17:34:00Z" w16du:dateUtc="2025-03-10T08:34:00Z">
        <w:r>
          <w:rPr>
            <w:rFonts w:ascii="ＭＳ 明朝" w:hAnsi="ＭＳ 明朝" w:hint="eastAsia"/>
          </w:rPr>
          <w:t>負担で解決するものとする</w:t>
        </w:r>
      </w:ins>
      <w:ins w:id="160" w:author="ATLO" w:date="2025-03-10T17:33:00Z" w16du:dateUtc="2025-03-10T08:33:00Z">
        <w:r w:rsidRPr="00D86DF1">
          <w:rPr>
            <w:rFonts w:ascii="ＭＳ 明朝" w:hAnsi="ＭＳ 明朝" w:hint="eastAsia"/>
          </w:rPr>
          <w:t>。</w:t>
        </w:r>
      </w:ins>
    </w:p>
    <w:p w14:paraId="03CC3238" w14:textId="77777777" w:rsidR="00D86DF1" w:rsidRPr="009308B2" w:rsidRDefault="00D86DF1">
      <w:pPr>
        <w:pStyle w:val="a9"/>
        <w:numPr>
          <w:ilvl w:val="0"/>
          <w:numId w:val="18"/>
        </w:numPr>
        <w:rPr>
          <w:rFonts w:ascii="ＭＳ 明朝" w:hAnsi="ＭＳ 明朝"/>
          <w:rPrChange w:id="161" w:author="ATLO2" w:date="2025-04-07T15:20:00Z" w16du:dateUtc="2025-04-07T06:20:00Z">
            <w:rPr/>
          </w:rPrChange>
        </w:rPr>
        <w:pPrChange w:id="162" w:author="ATLO2" w:date="2025-04-07T15:20:00Z" w16du:dateUtc="2025-04-07T06:20:00Z">
          <w:pPr>
            <w:pStyle w:val="a9"/>
            <w:ind w:left="420"/>
            <w:contextualSpacing w:val="0"/>
          </w:pPr>
        </w:pPrChange>
      </w:pPr>
    </w:p>
    <w:p w14:paraId="211FF213" w14:textId="77777777" w:rsidR="00CD6100" w:rsidRPr="00A20E8B" w:rsidRDefault="00CD6100" w:rsidP="00CD6100">
      <w:pPr>
        <w:rPr>
          <w:rFonts w:ascii="ＭＳ 明朝" w:hAnsi="ＭＳ 明朝"/>
          <w:szCs w:val="21"/>
        </w:rPr>
      </w:pPr>
    </w:p>
    <w:p w14:paraId="619676D3" w14:textId="77777777" w:rsidR="00CD6100" w:rsidRPr="00A20E8B" w:rsidRDefault="00CD6100" w:rsidP="00CD6100">
      <w:pPr>
        <w:pStyle w:val="a9"/>
        <w:numPr>
          <w:ilvl w:val="0"/>
          <w:numId w:val="1"/>
        </w:numPr>
        <w:contextualSpacing w:val="0"/>
        <w:rPr>
          <w:rFonts w:ascii="ＭＳ 明朝" w:hAnsi="ＭＳ 明朝"/>
          <w:szCs w:val="21"/>
        </w:rPr>
      </w:pPr>
      <w:r w:rsidRPr="00A20E8B">
        <w:rPr>
          <w:rFonts w:ascii="ＭＳ 明朝" w:hAnsi="ＭＳ 明朝" w:hint="eastAsia"/>
          <w:szCs w:val="21"/>
        </w:rPr>
        <w:t>（秘密保持）</w:t>
      </w:r>
    </w:p>
    <w:p w14:paraId="64597822" w14:textId="78285465" w:rsidR="00CD6100" w:rsidRPr="00090339" w:rsidRDefault="007A088F" w:rsidP="00CD6100">
      <w:pPr>
        <w:pStyle w:val="a9"/>
        <w:numPr>
          <w:ilvl w:val="0"/>
          <w:numId w:val="10"/>
        </w:numPr>
        <w:contextualSpacing w:val="0"/>
        <w:rPr>
          <w:rFonts w:ascii="ＭＳ 明朝" w:hAnsi="ＭＳ 明朝"/>
          <w:szCs w:val="21"/>
        </w:rPr>
      </w:pPr>
      <w:r>
        <w:rPr>
          <w:rFonts w:ascii="ＭＳ 明朝" w:hAnsi="ＭＳ 明朝" w:hint="eastAsia"/>
          <w:szCs w:val="21"/>
        </w:rPr>
        <w:t>甲及び</w:t>
      </w:r>
      <w:r w:rsidR="00CD6100" w:rsidRPr="00090339">
        <w:rPr>
          <w:rFonts w:ascii="ＭＳ 明朝" w:hAnsi="ＭＳ 明朝" w:hint="eastAsia"/>
          <w:szCs w:val="21"/>
        </w:rPr>
        <w:t>乙は、委託業務の遂行上知り得た</w:t>
      </w:r>
      <w:r>
        <w:rPr>
          <w:rFonts w:ascii="ＭＳ 明朝" w:hAnsi="ＭＳ 明朝" w:hint="eastAsia"/>
          <w:szCs w:val="21"/>
        </w:rPr>
        <w:t>相手方</w:t>
      </w:r>
      <w:r w:rsidR="00CD6100" w:rsidRPr="00090339">
        <w:rPr>
          <w:rFonts w:ascii="ＭＳ 明朝" w:hAnsi="ＭＳ 明朝" w:hint="eastAsia"/>
          <w:szCs w:val="21"/>
        </w:rPr>
        <w:t>の顧客に関する一切の情報（以下「秘密</w:t>
      </w:r>
      <w:r w:rsidR="00CD6100" w:rsidRPr="00090339">
        <w:rPr>
          <w:rFonts w:ascii="ＭＳ 明朝" w:hAnsi="ＭＳ 明朝" w:hint="eastAsia"/>
          <w:szCs w:val="21"/>
        </w:rPr>
        <w:lastRenderedPageBreak/>
        <w:t>情報」という。）を、</w:t>
      </w:r>
      <w:r>
        <w:rPr>
          <w:rFonts w:ascii="ＭＳ 明朝" w:hAnsi="ＭＳ 明朝" w:hint="eastAsia"/>
          <w:szCs w:val="21"/>
        </w:rPr>
        <w:t>相手方</w:t>
      </w:r>
      <w:r w:rsidR="00CD6100" w:rsidRPr="00090339">
        <w:rPr>
          <w:rFonts w:ascii="ＭＳ 明朝" w:hAnsi="ＭＳ 明朝" w:hint="eastAsia"/>
          <w:szCs w:val="21"/>
        </w:rPr>
        <w:t>の事前の書面</w:t>
      </w:r>
      <w:r w:rsidR="00BC35A6" w:rsidRPr="00DF2FA0">
        <w:rPr>
          <w:rFonts w:ascii="ＭＳ 明朝" w:hAnsi="ＭＳ 明朝" w:hint="eastAsia"/>
        </w:rPr>
        <w:t>（メール等の電磁的方法を含む。</w:t>
      </w:r>
      <w:r w:rsidR="00BC35A6">
        <w:rPr>
          <w:rFonts w:ascii="ＭＳ 明朝" w:hAnsi="ＭＳ 明朝" w:hint="eastAsia"/>
        </w:rPr>
        <w:t>以下同じ。</w:t>
      </w:r>
      <w:r w:rsidR="00BC35A6" w:rsidRPr="00DF2FA0">
        <w:rPr>
          <w:rFonts w:ascii="ＭＳ 明朝" w:hAnsi="ＭＳ 明朝" w:hint="eastAsia"/>
        </w:rPr>
        <w:t>）</w:t>
      </w:r>
      <w:r w:rsidR="00CD6100" w:rsidRPr="00090339">
        <w:rPr>
          <w:rFonts w:ascii="ＭＳ 明朝" w:hAnsi="ＭＳ 明朝" w:hint="eastAsia"/>
          <w:szCs w:val="21"/>
        </w:rPr>
        <w:t>による承諾を得ない限り、委託業務遂行の目的以外に使用せず、第三者に開示、漏洩してはならない。但し、法令に基づき義務付けられる場合及び関係当局から要請を受けた場合は、この限りでない。</w:t>
      </w:r>
    </w:p>
    <w:p w14:paraId="57629760" w14:textId="232B924E" w:rsidR="00CD6100" w:rsidRPr="00A20E8B" w:rsidRDefault="00CD6100" w:rsidP="00CD6100">
      <w:pPr>
        <w:pStyle w:val="a9"/>
        <w:numPr>
          <w:ilvl w:val="0"/>
          <w:numId w:val="10"/>
        </w:numPr>
        <w:contextualSpacing w:val="0"/>
        <w:rPr>
          <w:rFonts w:ascii="ＭＳ 明朝" w:hAnsi="ＭＳ 明朝"/>
          <w:szCs w:val="21"/>
        </w:rPr>
      </w:pPr>
      <w:r w:rsidRPr="00A20E8B">
        <w:rPr>
          <w:rFonts w:ascii="ＭＳ 明朝" w:hAnsi="ＭＳ 明朝" w:hint="eastAsia"/>
          <w:szCs w:val="21"/>
        </w:rPr>
        <w:t>前項に基づく</w:t>
      </w:r>
      <w:r w:rsidRPr="0012159A">
        <w:rPr>
          <w:rFonts w:ascii="ＭＳ 明朝" w:hAnsi="ＭＳ 明朝" w:hint="eastAsia"/>
        </w:rPr>
        <w:t>秘密</w:t>
      </w:r>
      <w:r w:rsidRPr="00A20E8B">
        <w:rPr>
          <w:rFonts w:ascii="ＭＳ 明朝" w:hAnsi="ＭＳ 明朝" w:hint="eastAsia"/>
          <w:szCs w:val="21"/>
        </w:rPr>
        <w:t>保持義務は、次の各号に定める秘密情報については適用されないものとする。</w:t>
      </w:r>
    </w:p>
    <w:p w14:paraId="2E460F86" w14:textId="01AB5312" w:rsidR="00DC23C7" w:rsidRPr="00DC23C7" w:rsidRDefault="00DC23C7" w:rsidP="00DC23C7">
      <w:pPr>
        <w:pStyle w:val="a9"/>
        <w:numPr>
          <w:ilvl w:val="0"/>
          <w:numId w:val="6"/>
        </w:numPr>
        <w:rPr>
          <w:rFonts w:ascii="ＭＳ 明朝" w:hAnsi="ＭＳ 明朝"/>
          <w:szCs w:val="21"/>
        </w:rPr>
      </w:pPr>
      <w:r>
        <w:rPr>
          <w:rFonts w:ascii="ＭＳ 明朝" w:hAnsi="ＭＳ 明朝" w:hint="eastAsia"/>
          <w:szCs w:val="21"/>
        </w:rPr>
        <w:t>開示</w:t>
      </w:r>
      <w:r w:rsidRPr="00DC23C7">
        <w:rPr>
          <w:rFonts w:ascii="ＭＳ 明朝" w:hAnsi="ＭＳ 明朝" w:hint="eastAsia"/>
          <w:szCs w:val="21"/>
        </w:rPr>
        <w:t>を受けた際、既に自己が保有していた情報</w:t>
      </w:r>
    </w:p>
    <w:p w14:paraId="50CE4B6A" w14:textId="73DA6105" w:rsidR="00DC23C7" w:rsidRPr="00DC23C7" w:rsidRDefault="00DC23C7" w:rsidP="00DC23C7">
      <w:pPr>
        <w:pStyle w:val="a9"/>
        <w:numPr>
          <w:ilvl w:val="0"/>
          <w:numId w:val="6"/>
        </w:numPr>
        <w:rPr>
          <w:rFonts w:ascii="ＭＳ 明朝" w:hAnsi="ＭＳ 明朝"/>
          <w:szCs w:val="21"/>
        </w:rPr>
      </w:pPr>
      <w:r w:rsidRPr="00DC23C7">
        <w:rPr>
          <w:rFonts w:ascii="ＭＳ 明朝" w:hAnsi="ＭＳ 明朝" w:hint="eastAsia"/>
          <w:szCs w:val="21"/>
        </w:rPr>
        <w:t>開示を受けた際、既に公知となっている情報</w:t>
      </w:r>
    </w:p>
    <w:p w14:paraId="15300324" w14:textId="54215BA2" w:rsidR="00DC23C7" w:rsidRPr="00DC23C7" w:rsidRDefault="00DC23C7" w:rsidP="00DC23C7">
      <w:pPr>
        <w:pStyle w:val="a9"/>
        <w:numPr>
          <w:ilvl w:val="0"/>
          <w:numId w:val="6"/>
        </w:numPr>
        <w:rPr>
          <w:rFonts w:ascii="ＭＳ 明朝" w:hAnsi="ＭＳ 明朝"/>
          <w:szCs w:val="21"/>
        </w:rPr>
      </w:pPr>
      <w:r w:rsidRPr="00DC23C7">
        <w:rPr>
          <w:rFonts w:ascii="ＭＳ 明朝" w:hAnsi="ＭＳ 明朝" w:hint="eastAsia"/>
          <w:szCs w:val="21"/>
        </w:rPr>
        <w:t>開示を受けた際、自己の責めによらず公知となった情報</w:t>
      </w:r>
    </w:p>
    <w:p w14:paraId="6DF5498D" w14:textId="248EED6C" w:rsidR="00DC23C7" w:rsidRPr="00DC23C7" w:rsidRDefault="00DC23C7" w:rsidP="00DC23C7">
      <w:pPr>
        <w:pStyle w:val="a9"/>
        <w:numPr>
          <w:ilvl w:val="0"/>
          <w:numId w:val="6"/>
        </w:numPr>
        <w:rPr>
          <w:rFonts w:ascii="ＭＳ 明朝" w:hAnsi="ＭＳ 明朝"/>
          <w:szCs w:val="21"/>
        </w:rPr>
      </w:pPr>
      <w:r w:rsidRPr="00DC23C7">
        <w:rPr>
          <w:rFonts w:ascii="ＭＳ 明朝" w:hAnsi="ＭＳ 明朝" w:hint="eastAsia"/>
          <w:szCs w:val="21"/>
        </w:rPr>
        <w:t>正当な権限を有する第三者から適法に取得した情報</w:t>
      </w:r>
    </w:p>
    <w:p w14:paraId="7C5E9878" w14:textId="37E18944" w:rsidR="00DC23C7" w:rsidRPr="00A20E8B" w:rsidDel="000D0F48" w:rsidRDefault="00DC23C7" w:rsidP="00CD6100">
      <w:pPr>
        <w:pStyle w:val="a9"/>
        <w:numPr>
          <w:ilvl w:val="0"/>
          <w:numId w:val="6"/>
        </w:numPr>
        <w:rPr>
          <w:del w:id="163" w:author="ATLO2" w:date="2025-04-07T11:39:00Z" w16du:dateUtc="2025-04-07T02:39:00Z"/>
          <w:rFonts w:ascii="ＭＳ 明朝" w:hAnsi="ＭＳ 明朝"/>
          <w:szCs w:val="21"/>
        </w:rPr>
      </w:pPr>
      <w:r w:rsidRPr="000D0F48">
        <w:rPr>
          <w:rFonts w:ascii="ＭＳ 明朝" w:hAnsi="ＭＳ 明朝" w:hint="eastAsia"/>
          <w:szCs w:val="21"/>
        </w:rPr>
        <w:t>開示された情報によることなく独自に開発・取得していた情報</w:t>
      </w:r>
      <w:ins w:id="164" w:author="山﨑 俊介" w:date="2025-03-07T20:55:00Z">
        <w:r w:rsidR="00F443E2" w:rsidRPr="000D0F48">
          <w:rPr>
            <w:rFonts w:ascii="ＭＳ 明朝" w:hAnsi="ＭＳ 明朝"/>
            <w:szCs w:val="21"/>
          </w:rPr>
          <w:br/>
        </w:r>
        <w:del w:id="165" w:author="ATLO2" w:date="2025-04-07T11:39:00Z" w16du:dateUtc="2025-04-07T02:39:00Z">
          <w:r w:rsidR="00F443E2" w:rsidDel="000D0F48">
            <w:rPr>
              <w:rFonts w:ascii="ＭＳ 明朝" w:hAnsi="ＭＳ 明朝" w:hint="eastAsia"/>
              <w:szCs w:val="21"/>
            </w:rPr>
            <w:delText>→</w:delText>
          </w:r>
          <w:r w:rsidR="00F443E2" w:rsidDel="000D0F48">
            <w:rPr>
              <w:rFonts w:ascii="ＭＳ 明朝" w:hAnsi="ＭＳ 明朝"/>
              <w:szCs w:val="21"/>
            </w:rPr>
            <w:delText xml:space="preserve"> </w:delText>
          </w:r>
          <w:r w:rsidR="00F443E2" w:rsidDel="000D0F48">
            <w:rPr>
              <w:rFonts w:ascii="ＭＳ 明朝" w:hAnsi="ＭＳ 明朝" w:hint="eastAsia"/>
              <w:szCs w:val="21"/>
            </w:rPr>
            <w:delText>本条以外にも</w:delText>
          </w:r>
          <w:r w:rsidR="00F443E2" w:rsidDel="000D0F48">
            <w:rPr>
              <w:rFonts w:ascii="ＭＳ 明朝" w:hAnsi="ＭＳ 明朝"/>
              <w:szCs w:val="21"/>
            </w:rPr>
            <w:delText>NDA</w:delText>
          </w:r>
          <w:r w:rsidR="00F443E2" w:rsidDel="000D0F48">
            <w:rPr>
              <w:rFonts w:ascii="ＭＳ 明朝" w:hAnsi="ＭＳ 明朝" w:hint="eastAsia"/>
              <w:szCs w:val="21"/>
            </w:rPr>
            <w:delText>は基本契約前に結びたいと考えます</w:delText>
          </w:r>
        </w:del>
      </w:ins>
      <w:ins w:id="166" w:author="山﨑 俊介" w:date="2025-03-07T20:56:00Z">
        <w:del w:id="167" w:author="ATLO2" w:date="2025-04-07T11:39:00Z" w16du:dateUtc="2025-04-07T02:39:00Z">
          <w:r w:rsidR="00F443E2" w:rsidDel="000D0F48">
            <w:rPr>
              <w:rFonts w:ascii="ＭＳ 明朝" w:hAnsi="ＭＳ 明朝"/>
              <w:szCs w:val="21"/>
            </w:rPr>
            <w:delText>(</w:delText>
          </w:r>
          <w:r w:rsidR="00F443E2" w:rsidDel="000D0F48">
            <w:rPr>
              <w:rFonts w:ascii="ＭＳ 明朝" w:hAnsi="ＭＳ 明朝" w:hint="eastAsia"/>
              <w:szCs w:val="21"/>
            </w:rPr>
            <w:delText>今後依頼する対象になると考えます</w:delText>
          </w:r>
          <w:r w:rsidR="00F443E2" w:rsidDel="000D0F48">
            <w:rPr>
              <w:rFonts w:ascii="ＭＳ 明朝" w:hAnsi="ＭＳ 明朝"/>
              <w:szCs w:val="21"/>
            </w:rPr>
            <w:delText>)</w:delText>
          </w:r>
        </w:del>
      </w:ins>
      <w:ins w:id="168" w:author="山﨑 俊介" w:date="2025-03-07T20:55:00Z">
        <w:del w:id="169" w:author="ATLO2" w:date="2025-04-07T11:39:00Z" w16du:dateUtc="2025-04-07T02:39:00Z">
          <w:r w:rsidR="00F443E2" w:rsidDel="000D0F48">
            <w:rPr>
              <w:rFonts w:ascii="ＭＳ 明朝" w:hAnsi="ＭＳ 明朝" w:hint="eastAsia"/>
              <w:szCs w:val="21"/>
            </w:rPr>
            <w:delText>。</w:delText>
          </w:r>
        </w:del>
      </w:ins>
      <w:ins w:id="170" w:author="ATLO" w:date="2025-03-10T13:11:00Z" w16du:dateUtc="2025-03-10T04:11:00Z">
        <w:del w:id="171" w:author="ATLO2" w:date="2025-04-07T11:39:00Z" w16du:dateUtc="2025-04-07T02:39:00Z">
          <w:r w:rsidR="003A1297" w:rsidRPr="00B43FEA" w:rsidDel="000D0F48">
            <w:rPr>
              <w:rFonts w:ascii="ＭＳ 明朝" w:hAnsi="ＭＳ 明朝" w:hint="eastAsia"/>
              <w:b/>
              <w:bCs/>
              <w:highlight w:val="yellow"/>
            </w:rPr>
            <w:delText>【コメント：</w:delText>
          </w:r>
        </w:del>
      </w:ins>
      <w:ins w:id="172" w:author="ATLO" w:date="2025-03-10T13:14:00Z" w16du:dateUtc="2025-03-10T04:14:00Z">
        <w:del w:id="173" w:author="ATLO2" w:date="2025-04-07T11:39:00Z" w16du:dateUtc="2025-04-07T02:39:00Z">
          <w:r w:rsidR="003A1297" w:rsidDel="000D0F48">
            <w:rPr>
              <w:rFonts w:ascii="ＭＳ 明朝" w:hAnsi="ＭＳ 明朝" w:hint="eastAsia"/>
              <w:b/>
              <w:bCs/>
              <w:highlight w:val="yellow"/>
            </w:rPr>
            <w:delText>承知いたしました</w:delText>
          </w:r>
        </w:del>
      </w:ins>
      <w:ins w:id="174" w:author="ATLO" w:date="2025-03-10T13:11:00Z" w16du:dateUtc="2025-03-10T04:11:00Z">
        <w:del w:id="175" w:author="ATLO2" w:date="2025-04-07T11:39:00Z" w16du:dateUtc="2025-04-07T02:39:00Z">
          <w:r w:rsidR="003A1297" w:rsidRPr="00B43FEA" w:rsidDel="000D0F48">
            <w:rPr>
              <w:rFonts w:ascii="ＭＳ 明朝" w:hAnsi="ＭＳ 明朝" w:hint="eastAsia"/>
              <w:b/>
              <w:bCs/>
              <w:highlight w:val="yellow"/>
            </w:rPr>
            <w:delText>。】</w:delText>
          </w:r>
        </w:del>
      </w:ins>
    </w:p>
    <w:p w14:paraId="33F449CB" w14:textId="77777777" w:rsidR="00CD6100" w:rsidRPr="000D0F48" w:rsidRDefault="00CD6100">
      <w:pPr>
        <w:pStyle w:val="a9"/>
        <w:numPr>
          <w:ilvl w:val="0"/>
          <w:numId w:val="6"/>
        </w:numPr>
        <w:rPr>
          <w:rFonts w:ascii="ＭＳ 明朝" w:hAnsi="ＭＳ 明朝"/>
          <w:szCs w:val="21"/>
        </w:rPr>
        <w:pPrChange w:id="176" w:author="ATLO2" w:date="2025-04-07T11:39:00Z" w16du:dateUtc="2025-04-07T02:39:00Z">
          <w:pPr/>
        </w:pPrChange>
      </w:pPr>
    </w:p>
    <w:p w14:paraId="3DBFC26B" w14:textId="77777777" w:rsidR="00CD6100" w:rsidRPr="00A20E8B" w:rsidRDefault="00CD6100" w:rsidP="00CD6100">
      <w:pPr>
        <w:pStyle w:val="a9"/>
        <w:numPr>
          <w:ilvl w:val="0"/>
          <w:numId w:val="1"/>
        </w:numPr>
        <w:contextualSpacing w:val="0"/>
        <w:rPr>
          <w:rFonts w:ascii="ＭＳ 明朝" w:hAnsi="ＭＳ 明朝"/>
          <w:szCs w:val="21"/>
        </w:rPr>
      </w:pPr>
      <w:r w:rsidRPr="00A20E8B">
        <w:rPr>
          <w:rFonts w:ascii="ＭＳ 明朝" w:hAnsi="ＭＳ 明朝" w:hint="eastAsia"/>
          <w:szCs w:val="21"/>
        </w:rPr>
        <w:t>（契約期間）</w:t>
      </w:r>
    </w:p>
    <w:p w14:paraId="00925C44" w14:textId="488FC512" w:rsidR="00CD6100" w:rsidRPr="003B2D2D" w:rsidRDefault="00CD6100" w:rsidP="00CD6100">
      <w:pPr>
        <w:pStyle w:val="a9"/>
        <w:numPr>
          <w:ilvl w:val="0"/>
          <w:numId w:val="11"/>
        </w:numPr>
        <w:contextualSpacing w:val="0"/>
        <w:rPr>
          <w:rFonts w:ascii="ＭＳ 明朝" w:hAnsi="ＭＳ 明朝"/>
          <w:szCs w:val="21"/>
        </w:rPr>
      </w:pPr>
      <w:r w:rsidRPr="003B2D2D">
        <w:rPr>
          <w:rFonts w:ascii="ＭＳ 明朝" w:hAnsi="ＭＳ 明朝" w:hint="eastAsia"/>
          <w:szCs w:val="21"/>
        </w:rPr>
        <w:t>本契約の有効期間は、本契約締結日から1年間とする。但し、契約期間満了の1ヶ月前までに、相手方より別段の書面による意思表示がなされない場合、本契約と同条件で自動更新されるものとし、以後も同様とする。</w:t>
      </w:r>
    </w:p>
    <w:p w14:paraId="09EA4492" w14:textId="4A64E4BE" w:rsidR="00CD6100" w:rsidRPr="00A20E8B" w:rsidRDefault="00CD6100" w:rsidP="00CD6100">
      <w:pPr>
        <w:pStyle w:val="a9"/>
        <w:numPr>
          <w:ilvl w:val="0"/>
          <w:numId w:val="11"/>
        </w:numPr>
        <w:contextualSpacing w:val="0"/>
        <w:rPr>
          <w:rFonts w:ascii="ＭＳ 明朝" w:hAnsi="ＭＳ 明朝"/>
          <w:szCs w:val="21"/>
        </w:rPr>
      </w:pPr>
      <w:r w:rsidRPr="00A20E8B">
        <w:rPr>
          <w:rFonts w:ascii="ＭＳ 明朝" w:hAnsi="ＭＳ 明朝" w:hint="eastAsia"/>
          <w:szCs w:val="21"/>
        </w:rPr>
        <w:t>本契約の有効期間が終了した場合でも、第</w:t>
      </w:r>
      <w:r w:rsidR="00E027DA">
        <w:rPr>
          <w:rFonts w:ascii="ＭＳ 明朝" w:hAnsi="ＭＳ 明朝" w:hint="eastAsia"/>
          <w:szCs w:val="21"/>
        </w:rPr>
        <w:t>8</w:t>
      </w:r>
      <w:r w:rsidRPr="00A20E8B">
        <w:rPr>
          <w:rFonts w:ascii="ＭＳ 明朝" w:hAnsi="ＭＳ 明朝" w:hint="eastAsia"/>
          <w:szCs w:val="21"/>
        </w:rPr>
        <w:t>条</w:t>
      </w:r>
      <w:r>
        <w:rPr>
          <w:rFonts w:ascii="ＭＳ 明朝" w:hAnsi="ＭＳ 明朝" w:hint="eastAsia"/>
          <w:szCs w:val="21"/>
        </w:rPr>
        <w:t>乃至</w:t>
      </w:r>
      <w:r w:rsidRPr="00A20E8B">
        <w:rPr>
          <w:rFonts w:ascii="ＭＳ 明朝" w:hAnsi="ＭＳ 明朝" w:hint="eastAsia"/>
          <w:szCs w:val="21"/>
        </w:rPr>
        <w:t>第</w:t>
      </w:r>
      <w:r>
        <w:rPr>
          <w:rFonts w:ascii="ＭＳ 明朝" w:hAnsi="ＭＳ 明朝" w:hint="eastAsia"/>
          <w:szCs w:val="21"/>
        </w:rPr>
        <w:t>1</w:t>
      </w:r>
      <w:r w:rsidR="00E027DA">
        <w:rPr>
          <w:rFonts w:ascii="ＭＳ 明朝" w:hAnsi="ＭＳ 明朝" w:hint="eastAsia"/>
          <w:szCs w:val="21"/>
        </w:rPr>
        <w:t>0</w:t>
      </w:r>
      <w:r w:rsidRPr="00A20E8B">
        <w:rPr>
          <w:rFonts w:ascii="ＭＳ 明朝" w:hAnsi="ＭＳ 明朝" w:hint="eastAsia"/>
          <w:szCs w:val="21"/>
        </w:rPr>
        <w:t>条、</w:t>
      </w:r>
      <w:r w:rsidRPr="005D0F74">
        <w:rPr>
          <w:rFonts w:ascii="ＭＳ 明朝" w:hAnsi="ＭＳ 明朝" w:hint="eastAsia"/>
          <w:szCs w:val="21"/>
        </w:rPr>
        <w:t>本項</w:t>
      </w:r>
      <w:r w:rsidRPr="00A20E8B">
        <w:rPr>
          <w:rFonts w:ascii="ＭＳ 明朝" w:hAnsi="ＭＳ 明朝" w:hint="eastAsia"/>
          <w:szCs w:val="21"/>
        </w:rPr>
        <w:t>、第</w:t>
      </w:r>
      <w:r>
        <w:rPr>
          <w:rFonts w:ascii="ＭＳ 明朝" w:hAnsi="ＭＳ 明朝" w:hint="eastAsia"/>
          <w:szCs w:val="21"/>
        </w:rPr>
        <w:t>1</w:t>
      </w:r>
      <w:r w:rsidR="00E027DA">
        <w:rPr>
          <w:rFonts w:ascii="ＭＳ 明朝" w:hAnsi="ＭＳ 明朝" w:hint="eastAsia"/>
          <w:szCs w:val="21"/>
        </w:rPr>
        <w:t>2</w:t>
      </w:r>
      <w:r w:rsidRPr="00A20E8B">
        <w:rPr>
          <w:rFonts w:ascii="ＭＳ 明朝" w:hAnsi="ＭＳ 明朝" w:hint="eastAsia"/>
          <w:szCs w:val="21"/>
        </w:rPr>
        <w:t>条第2項</w:t>
      </w:r>
      <w:r w:rsidRPr="005D0F74">
        <w:rPr>
          <w:rFonts w:ascii="ＭＳ 明朝" w:hAnsi="ＭＳ 明朝" w:hint="eastAsia"/>
          <w:szCs w:val="21"/>
        </w:rPr>
        <w:t>、第</w:t>
      </w:r>
      <w:r>
        <w:rPr>
          <w:rFonts w:ascii="ＭＳ 明朝" w:hAnsi="ＭＳ 明朝" w:hint="eastAsia"/>
          <w:szCs w:val="21"/>
        </w:rPr>
        <w:t>1</w:t>
      </w:r>
      <w:r w:rsidR="00E027DA">
        <w:rPr>
          <w:rFonts w:ascii="ＭＳ 明朝" w:hAnsi="ＭＳ 明朝" w:hint="eastAsia"/>
          <w:szCs w:val="21"/>
        </w:rPr>
        <w:t>3</w:t>
      </w:r>
      <w:r w:rsidRPr="005D0F74">
        <w:rPr>
          <w:rFonts w:ascii="ＭＳ 明朝" w:hAnsi="ＭＳ 明朝"/>
          <w:szCs w:val="21"/>
        </w:rPr>
        <w:t>条</w:t>
      </w:r>
      <w:r w:rsidR="00DC23C7">
        <w:rPr>
          <w:rFonts w:ascii="ＭＳ 明朝" w:hAnsi="ＭＳ 明朝" w:hint="eastAsia"/>
          <w:szCs w:val="21"/>
        </w:rPr>
        <w:t>、15条及び</w:t>
      </w:r>
      <w:r w:rsidRPr="00A20E8B">
        <w:rPr>
          <w:rFonts w:ascii="ＭＳ 明朝" w:hAnsi="ＭＳ 明朝" w:hint="eastAsia"/>
          <w:szCs w:val="21"/>
        </w:rPr>
        <w:t>第</w:t>
      </w:r>
      <w:r>
        <w:rPr>
          <w:rFonts w:ascii="ＭＳ 明朝" w:hAnsi="ＭＳ 明朝" w:hint="eastAsia"/>
          <w:szCs w:val="21"/>
        </w:rPr>
        <w:t>1</w:t>
      </w:r>
      <w:r w:rsidR="00E027DA">
        <w:rPr>
          <w:rFonts w:ascii="ＭＳ 明朝" w:hAnsi="ＭＳ 明朝" w:hint="eastAsia"/>
          <w:szCs w:val="21"/>
        </w:rPr>
        <w:t>6</w:t>
      </w:r>
      <w:r w:rsidRPr="00A20E8B">
        <w:rPr>
          <w:rFonts w:ascii="ＭＳ 明朝" w:hAnsi="ＭＳ 明朝" w:hint="eastAsia"/>
          <w:szCs w:val="21"/>
        </w:rPr>
        <w:t>条の規定については、本契約終了後も存続するものとする。</w:t>
      </w:r>
    </w:p>
    <w:p w14:paraId="7B553A6D" w14:textId="77777777" w:rsidR="00CD6100" w:rsidRPr="00A20E8B" w:rsidRDefault="00CD6100" w:rsidP="00CD6100">
      <w:pPr>
        <w:rPr>
          <w:rFonts w:ascii="ＭＳ 明朝" w:hAnsi="ＭＳ 明朝"/>
          <w:szCs w:val="21"/>
        </w:rPr>
      </w:pPr>
    </w:p>
    <w:p w14:paraId="0FAF6571" w14:textId="77777777" w:rsidR="00CD6100" w:rsidRPr="00A20E8B" w:rsidRDefault="00CD6100" w:rsidP="00CD6100">
      <w:pPr>
        <w:pStyle w:val="a9"/>
        <w:numPr>
          <w:ilvl w:val="0"/>
          <w:numId w:val="1"/>
        </w:numPr>
        <w:contextualSpacing w:val="0"/>
        <w:rPr>
          <w:rFonts w:ascii="ＭＳ 明朝" w:hAnsi="ＭＳ 明朝"/>
          <w:szCs w:val="21"/>
        </w:rPr>
      </w:pPr>
      <w:r w:rsidRPr="00A20E8B">
        <w:rPr>
          <w:rFonts w:ascii="ＭＳ 明朝" w:hAnsi="ＭＳ 明朝" w:hint="eastAsia"/>
          <w:szCs w:val="21"/>
        </w:rPr>
        <w:t>（解除）</w:t>
      </w:r>
    </w:p>
    <w:p w14:paraId="56D36941" w14:textId="77777777" w:rsidR="00CD6100" w:rsidRPr="003B2D2D" w:rsidRDefault="00CD6100" w:rsidP="00CD6100">
      <w:pPr>
        <w:pStyle w:val="a9"/>
        <w:numPr>
          <w:ilvl w:val="0"/>
          <w:numId w:val="12"/>
        </w:numPr>
        <w:contextualSpacing w:val="0"/>
        <w:rPr>
          <w:rFonts w:ascii="ＭＳ 明朝" w:hAnsi="ＭＳ 明朝"/>
        </w:rPr>
      </w:pPr>
      <w:r w:rsidRPr="003B2D2D">
        <w:rPr>
          <w:rFonts w:ascii="ＭＳ 明朝" w:hAnsi="ＭＳ 明朝" w:hint="eastAsia"/>
        </w:rPr>
        <w:t>甲及び乙は、相手方に次の各号に定める事由が生じた場合は、何ら催告をすることなく</w:t>
      </w:r>
      <w:r w:rsidRPr="0012159A">
        <w:rPr>
          <w:rFonts w:ascii="ＭＳ 明朝" w:hAnsi="ＭＳ 明朝" w:hint="eastAsia"/>
          <w:szCs w:val="21"/>
        </w:rPr>
        <w:t>本契約</w:t>
      </w:r>
      <w:r w:rsidRPr="003B2D2D">
        <w:rPr>
          <w:rFonts w:ascii="ＭＳ 明朝" w:hAnsi="ＭＳ 明朝" w:hint="eastAsia"/>
        </w:rPr>
        <w:t>の全部又は一部を解除することができる。</w:t>
      </w:r>
    </w:p>
    <w:p w14:paraId="0779CE37" w14:textId="77777777" w:rsidR="00CD6100" w:rsidRPr="00A20E8B" w:rsidRDefault="00CD6100" w:rsidP="00CD6100">
      <w:pPr>
        <w:ind w:firstLineChars="200" w:firstLine="420"/>
        <w:rPr>
          <w:rFonts w:ascii="ＭＳ 明朝" w:hAnsi="ＭＳ 明朝"/>
        </w:rPr>
      </w:pPr>
      <w:r w:rsidRPr="00A20E8B">
        <w:rPr>
          <w:rFonts w:ascii="ＭＳ 明朝" w:hAnsi="ＭＳ 明朝"/>
        </w:rPr>
        <w:t>(1)</w:t>
      </w:r>
      <w:r w:rsidRPr="00A20E8B">
        <w:rPr>
          <w:rFonts w:ascii="ＭＳ 明朝" w:hAnsi="ＭＳ 明朝"/>
        </w:rPr>
        <w:tab/>
      </w:r>
      <w:r w:rsidRPr="00A20E8B">
        <w:rPr>
          <w:rFonts w:ascii="ＭＳ 明朝" w:hAnsi="ＭＳ 明朝" w:hint="eastAsia"/>
        </w:rPr>
        <w:t>監督官庁より営業取消、停止等の処分を受けたとき</w:t>
      </w:r>
    </w:p>
    <w:p w14:paraId="66E8C129" w14:textId="77777777" w:rsidR="00CD6100" w:rsidRPr="00A20E8B" w:rsidRDefault="00CD6100" w:rsidP="00CD6100">
      <w:pPr>
        <w:ind w:leftChars="200" w:left="840" w:hangingChars="200" w:hanging="420"/>
        <w:rPr>
          <w:rFonts w:ascii="ＭＳ 明朝" w:hAnsi="ＭＳ 明朝"/>
        </w:rPr>
      </w:pPr>
      <w:r w:rsidRPr="00A20E8B">
        <w:rPr>
          <w:rFonts w:ascii="ＭＳ 明朝" w:hAnsi="ＭＳ 明朝"/>
        </w:rPr>
        <w:t>(2)</w:t>
      </w:r>
      <w:r w:rsidRPr="00A20E8B">
        <w:rPr>
          <w:rFonts w:ascii="ＭＳ 明朝" w:hAnsi="ＭＳ 明朝"/>
        </w:rPr>
        <w:tab/>
      </w:r>
      <w:r w:rsidRPr="00A20E8B">
        <w:rPr>
          <w:rFonts w:ascii="ＭＳ 明朝" w:hAnsi="ＭＳ 明朝" w:hint="eastAsia"/>
        </w:rPr>
        <w:t>解散決議、手形不渡処分、差押、仮差押、仮処分、強制執行又は滞納処分等の事由が生じたとき</w:t>
      </w:r>
    </w:p>
    <w:p w14:paraId="0A47300B" w14:textId="77777777" w:rsidR="00CD6100" w:rsidRPr="00A20E8B" w:rsidRDefault="00CD6100" w:rsidP="00CD6100">
      <w:pPr>
        <w:ind w:leftChars="200" w:left="840" w:hangingChars="200" w:hanging="420"/>
        <w:rPr>
          <w:rFonts w:ascii="ＭＳ 明朝" w:hAnsi="ＭＳ 明朝"/>
        </w:rPr>
      </w:pPr>
      <w:r w:rsidRPr="00A20E8B">
        <w:rPr>
          <w:rFonts w:ascii="ＭＳ 明朝" w:hAnsi="ＭＳ 明朝"/>
        </w:rPr>
        <w:t>(3)</w:t>
      </w:r>
      <w:r w:rsidRPr="00A20E8B">
        <w:rPr>
          <w:rFonts w:ascii="ＭＳ 明朝" w:hAnsi="ＭＳ 明朝"/>
        </w:rPr>
        <w:tab/>
      </w:r>
      <w:r w:rsidRPr="00A20E8B">
        <w:rPr>
          <w:rFonts w:ascii="ＭＳ 明朝" w:hAnsi="ＭＳ 明朝" w:hint="eastAsia"/>
        </w:rPr>
        <w:t>破産</w:t>
      </w:r>
      <w:r>
        <w:rPr>
          <w:rFonts w:ascii="ＭＳ 明朝" w:hAnsi="ＭＳ 明朝" w:hint="eastAsia"/>
        </w:rPr>
        <w:t>手続開始</w:t>
      </w:r>
      <w:r w:rsidRPr="00A20E8B">
        <w:rPr>
          <w:rFonts w:ascii="ＭＳ 明朝" w:hAnsi="ＭＳ 明朝" w:hint="eastAsia"/>
        </w:rPr>
        <w:t>、民事再生</w:t>
      </w:r>
      <w:r>
        <w:rPr>
          <w:rFonts w:ascii="ＭＳ 明朝" w:hAnsi="ＭＳ 明朝" w:hint="eastAsia"/>
        </w:rPr>
        <w:t>手続開始、</w:t>
      </w:r>
      <w:r w:rsidRPr="00A20E8B">
        <w:rPr>
          <w:rFonts w:ascii="ＭＳ 明朝" w:hAnsi="ＭＳ 明朝" w:hint="eastAsia"/>
        </w:rPr>
        <w:t>会社更生</w:t>
      </w:r>
      <w:r>
        <w:rPr>
          <w:rFonts w:ascii="ＭＳ 明朝" w:hAnsi="ＭＳ 明朝" w:hint="eastAsia"/>
        </w:rPr>
        <w:t>手続開始又は特別清算開始</w:t>
      </w:r>
      <w:r w:rsidRPr="00A20E8B">
        <w:rPr>
          <w:rFonts w:ascii="ＭＳ 明朝" w:hAnsi="ＭＳ 明朝" w:hint="eastAsia"/>
        </w:rPr>
        <w:t>の申立</w:t>
      </w:r>
      <w:r>
        <w:rPr>
          <w:rFonts w:ascii="ＭＳ 明朝" w:hAnsi="ＭＳ 明朝" w:hint="eastAsia"/>
        </w:rPr>
        <w:t>て</w:t>
      </w:r>
      <w:r w:rsidRPr="00A20E8B">
        <w:rPr>
          <w:rFonts w:ascii="ＭＳ 明朝" w:hAnsi="ＭＳ 明朝" w:hint="eastAsia"/>
        </w:rPr>
        <w:t>、あるいはこれらに準じる倒産手続開始の申立をし、又はされたとき</w:t>
      </w:r>
    </w:p>
    <w:p w14:paraId="680AC9EB" w14:textId="77777777" w:rsidR="00CD6100" w:rsidRPr="00A20E8B" w:rsidRDefault="00CD6100" w:rsidP="00CD6100">
      <w:pPr>
        <w:ind w:leftChars="200" w:left="840" w:hangingChars="200" w:hanging="420"/>
        <w:rPr>
          <w:rFonts w:ascii="ＭＳ 明朝" w:hAnsi="ＭＳ 明朝"/>
        </w:rPr>
      </w:pPr>
      <w:r w:rsidRPr="00A20E8B">
        <w:rPr>
          <w:rFonts w:ascii="ＭＳ 明朝" w:hAnsi="ＭＳ 明朝"/>
        </w:rPr>
        <w:t>(4)</w:t>
      </w:r>
      <w:r w:rsidRPr="00A20E8B">
        <w:rPr>
          <w:rFonts w:ascii="ＭＳ 明朝" w:hAnsi="ＭＳ 明朝"/>
        </w:rPr>
        <w:tab/>
      </w:r>
      <w:r w:rsidRPr="00A20E8B">
        <w:rPr>
          <w:rFonts w:ascii="ＭＳ 明朝" w:hAnsi="ＭＳ 明朝" w:hint="eastAsia"/>
        </w:rPr>
        <w:t>災害、労働争議その他の理由によって、本契約の履行が困難になったとき</w:t>
      </w:r>
    </w:p>
    <w:p w14:paraId="00F137DB" w14:textId="77777777" w:rsidR="00CD6100" w:rsidRPr="00A20E8B" w:rsidRDefault="00CD6100" w:rsidP="00CD6100">
      <w:pPr>
        <w:ind w:leftChars="200" w:left="840" w:hangingChars="200" w:hanging="420"/>
        <w:rPr>
          <w:rFonts w:ascii="ＭＳ 明朝" w:hAnsi="ＭＳ 明朝"/>
        </w:rPr>
      </w:pPr>
      <w:r w:rsidRPr="00A20E8B">
        <w:rPr>
          <w:rFonts w:ascii="ＭＳ 明朝" w:hAnsi="ＭＳ 明朝"/>
        </w:rPr>
        <w:t>(5)</w:t>
      </w:r>
      <w:r w:rsidRPr="00A20E8B">
        <w:rPr>
          <w:rFonts w:ascii="ＭＳ 明朝" w:hAnsi="ＭＳ 明朝"/>
        </w:rPr>
        <w:tab/>
      </w:r>
      <w:r w:rsidRPr="00A20E8B">
        <w:rPr>
          <w:rFonts w:ascii="ＭＳ 明朝" w:hAnsi="ＭＳ 明朝" w:hint="eastAsia"/>
        </w:rPr>
        <w:t>本契約のいずれかの条項に違反し、相当の期間を定めた当該違反行為是正の催告を受けたにもかかわらず</w:t>
      </w:r>
      <w:r w:rsidRPr="00A20E8B">
        <w:rPr>
          <w:rFonts w:ascii="ＭＳ 明朝" w:hAnsi="ＭＳ 明朝"/>
        </w:rPr>
        <w:t>1</w:t>
      </w:r>
      <w:r w:rsidRPr="00A20E8B">
        <w:rPr>
          <w:rFonts w:ascii="ＭＳ 明朝" w:hAnsi="ＭＳ 明朝" w:hint="eastAsia"/>
        </w:rPr>
        <w:t>週間以内に是正しない場合</w:t>
      </w:r>
    </w:p>
    <w:p w14:paraId="40F88D39" w14:textId="77777777" w:rsidR="00CD6100" w:rsidRPr="00A20E8B" w:rsidRDefault="00CD6100" w:rsidP="00CD6100">
      <w:pPr>
        <w:ind w:leftChars="200" w:left="840" w:hangingChars="200" w:hanging="420"/>
        <w:rPr>
          <w:rFonts w:ascii="ＭＳ 明朝" w:hAnsi="ＭＳ 明朝"/>
        </w:rPr>
      </w:pPr>
      <w:r w:rsidRPr="00A20E8B">
        <w:rPr>
          <w:rFonts w:ascii="ＭＳ 明朝" w:hAnsi="ＭＳ 明朝"/>
        </w:rPr>
        <w:t>(6)</w:t>
      </w:r>
      <w:r w:rsidRPr="00A20E8B">
        <w:rPr>
          <w:rFonts w:ascii="ＭＳ 明朝" w:hAnsi="ＭＳ 明朝"/>
        </w:rPr>
        <w:tab/>
      </w:r>
      <w:r w:rsidRPr="00A20E8B">
        <w:rPr>
          <w:rFonts w:ascii="ＭＳ 明朝" w:hAnsi="ＭＳ 明朝" w:hint="eastAsia"/>
        </w:rPr>
        <w:t>その他、前各号に準ずる事由が生じたとき</w:t>
      </w:r>
    </w:p>
    <w:p w14:paraId="1A4E942F" w14:textId="20F08CFC" w:rsidR="00CD6100" w:rsidRPr="003B2D2D" w:rsidRDefault="00CD6100" w:rsidP="00CD6100">
      <w:pPr>
        <w:pStyle w:val="a9"/>
        <w:numPr>
          <w:ilvl w:val="0"/>
          <w:numId w:val="12"/>
        </w:numPr>
        <w:contextualSpacing w:val="0"/>
        <w:rPr>
          <w:rFonts w:ascii="ＭＳ 明朝" w:hAnsi="ＭＳ 明朝"/>
        </w:rPr>
      </w:pPr>
      <w:r w:rsidRPr="003B2D2D">
        <w:rPr>
          <w:rFonts w:ascii="ＭＳ 明朝" w:hAnsi="ＭＳ 明朝" w:hint="eastAsia"/>
        </w:rPr>
        <w:t>前項の事由が生じ</w:t>
      </w:r>
      <w:r>
        <w:rPr>
          <w:rFonts w:ascii="ＭＳ 明朝" w:hAnsi="ＭＳ 明朝" w:hint="eastAsia"/>
        </w:rPr>
        <w:t>、</w:t>
      </w:r>
      <w:r w:rsidR="00384092">
        <w:rPr>
          <w:rFonts w:ascii="ＭＳ 明朝" w:hAnsi="ＭＳ 明朝" w:hint="eastAsia"/>
        </w:rPr>
        <w:t>乙</w:t>
      </w:r>
      <w:r>
        <w:rPr>
          <w:rFonts w:ascii="ＭＳ 明朝" w:hAnsi="ＭＳ 明朝" w:hint="eastAsia"/>
        </w:rPr>
        <w:t>により</w:t>
      </w:r>
      <w:r w:rsidRPr="003B2D2D">
        <w:rPr>
          <w:rFonts w:ascii="ＭＳ 明朝" w:hAnsi="ＭＳ 明朝" w:hint="eastAsia"/>
        </w:rPr>
        <w:t>解除権が行使された場合、</w:t>
      </w:r>
      <w:r w:rsidR="00384092">
        <w:rPr>
          <w:rFonts w:ascii="ＭＳ 明朝" w:hAnsi="ＭＳ 明朝" w:hint="eastAsia"/>
        </w:rPr>
        <w:t>乙は</w:t>
      </w:r>
      <w:r>
        <w:rPr>
          <w:rFonts w:ascii="ＭＳ 明朝" w:hAnsi="ＭＳ 明朝" w:hint="eastAsia"/>
        </w:rPr>
        <w:t>本契約及び個別契約に基づく一切の債務を免れるものとし、</w:t>
      </w:r>
      <w:r w:rsidR="00384092">
        <w:rPr>
          <w:rFonts w:ascii="ＭＳ 明朝" w:hAnsi="ＭＳ 明朝" w:hint="eastAsia"/>
        </w:rPr>
        <w:t>甲</w:t>
      </w:r>
      <w:r>
        <w:rPr>
          <w:rFonts w:ascii="ＭＳ 明朝" w:hAnsi="ＭＳ 明朝" w:hint="eastAsia"/>
        </w:rPr>
        <w:t>は</w:t>
      </w:r>
      <w:r w:rsidR="00384092">
        <w:rPr>
          <w:rFonts w:ascii="ＭＳ 明朝" w:hAnsi="ＭＳ 明朝" w:hint="eastAsia"/>
        </w:rPr>
        <w:t>乙</w:t>
      </w:r>
      <w:r>
        <w:rPr>
          <w:rFonts w:ascii="ＭＳ 明朝" w:hAnsi="ＭＳ 明朝" w:hint="eastAsia"/>
        </w:rPr>
        <w:t>に対して</w:t>
      </w:r>
      <w:r w:rsidR="00384092">
        <w:rPr>
          <w:rFonts w:ascii="ＭＳ 明朝" w:hAnsi="ＭＳ 明朝" w:hint="eastAsia"/>
        </w:rPr>
        <w:t>、</w:t>
      </w:r>
      <w:r w:rsidR="00E027DA">
        <w:rPr>
          <w:rFonts w:ascii="ＭＳ 明朝" w:hAnsi="ＭＳ 明朝" w:hint="eastAsia"/>
        </w:rPr>
        <w:t>乙</w:t>
      </w:r>
      <w:r>
        <w:rPr>
          <w:rFonts w:ascii="ＭＳ 明朝" w:hAnsi="ＭＳ 明朝" w:hint="eastAsia"/>
        </w:rPr>
        <w:t>に生じた損害</w:t>
      </w:r>
      <w:r w:rsidR="00384092">
        <w:rPr>
          <w:rFonts w:ascii="ＭＳ 明朝" w:hAnsi="ＭＳ 明朝" w:hint="eastAsia"/>
        </w:rPr>
        <w:t>（解除</w:t>
      </w:r>
      <w:r w:rsidR="00745A68">
        <w:rPr>
          <w:rFonts w:ascii="ＭＳ 明朝" w:hAnsi="ＭＳ 明朝" w:hint="eastAsia"/>
        </w:rPr>
        <w:t>時に効力を有する</w:t>
      </w:r>
      <w:r w:rsidR="00384092">
        <w:rPr>
          <w:rFonts w:ascii="ＭＳ 明朝" w:hAnsi="ＭＳ 明朝" w:hint="eastAsia"/>
        </w:rPr>
        <w:t>個別契約に基づく</w:t>
      </w:r>
      <w:ins w:id="177" w:author="ATLO" w:date="2025-03-10T13:19:00Z" w16du:dateUtc="2025-03-10T04:19:00Z">
        <w:r w:rsidR="003A1297">
          <w:rPr>
            <w:rFonts w:ascii="ＭＳ 明朝" w:hAnsi="ＭＳ 明朝" w:hint="eastAsia"/>
          </w:rPr>
          <w:t>業務委託料</w:t>
        </w:r>
      </w:ins>
      <w:del w:id="178" w:author="ATLO" w:date="2025-03-10T13:19:00Z" w16du:dateUtc="2025-03-10T04:19:00Z">
        <w:r w:rsidR="00384092" w:rsidDel="003A1297">
          <w:rPr>
            <w:rFonts w:ascii="ＭＳ 明朝" w:hAnsi="ＭＳ 明朝" w:hint="eastAsia"/>
          </w:rPr>
          <w:delText>対価</w:delText>
        </w:r>
      </w:del>
      <w:r w:rsidR="00384092">
        <w:rPr>
          <w:rFonts w:ascii="ＭＳ 明朝" w:hAnsi="ＭＳ 明朝" w:hint="eastAsia"/>
        </w:rPr>
        <w:t>を含む。）</w:t>
      </w:r>
      <w:r>
        <w:rPr>
          <w:rFonts w:ascii="ＭＳ 明朝" w:hAnsi="ＭＳ 明朝" w:hint="eastAsia"/>
        </w:rPr>
        <w:t>全てを賠償するものとする</w:t>
      </w:r>
      <w:r w:rsidRPr="003B2D2D">
        <w:rPr>
          <w:rFonts w:ascii="ＭＳ 明朝" w:hAnsi="ＭＳ 明朝" w:hint="eastAsia"/>
        </w:rPr>
        <w:t>。</w:t>
      </w:r>
    </w:p>
    <w:p w14:paraId="53979129" w14:textId="3EF6BB14" w:rsidR="00CD6100" w:rsidRPr="003B2D2D" w:rsidRDefault="00CD6100" w:rsidP="00CD6100">
      <w:pPr>
        <w:pStyle w:val="a9"/>
        <w:numPr>
          <w:ilvl w:val="0"/>
          <w:numId w:val="12"/>
        </w:numPr>
        <w:contextualSpacing w:val="0"/>
        <w:rPr>
          <w:rFonts w:ascii="ＭＳ 明朝" w:hAnsi="ＭＳ 明朝"/>
        </w:rPr>
      </w:pPr>
      <w:r w:rsidRPr="003B2D2D">
        <w:rPr>
          <w:rFonts w:ascii="ＭＳ 明朝" w:hAnsi="ＭＳ 明朝" w:hint="eastAsia"/>
        </w:rPr>
        <w:t>甲又は乙は、相手方の書面による事前の同意を得たうえで、本契約の全部又は一部を解除することができる。</w:t>
      </w:r>
      <w:ins w:id="179" w:author="ATLO" w:date="2025-03-10T13:14:00Z" w16du:dateUtc="2025-03-10T04:14:00Z">
        <w:r w:rsidR="003A1297">
          <w:rPr>
            <w:rFonts w:ascii="ＭＳ 明朝" w:hAnsi="ＭＳ 明朝" w:hint="eastAsia"/>
          </w:rPr>
          <w:t>但し、甲から</w:t>
        </w:r>
      </w:ins>
      <w:ins w:id="180" w:author="ATLO" w:date="2025-03-10T13:18:00Z" w16du:dateUtc="2025-03-10T04:18:00Z">
        <w:r w:rsidR="003A1297">
          <w:rPr>
            <w:rFonts w:ascii="ＭＳ 明朝" w:hAnsi="ＭＳ 明朝" w:hint="eastAsia"/>
          </w:rPr>
          <w:t>本契約の</w:t>
        </w:r>
      </w:ins>
      <w:ins w:id="181" w:author="ATLO" w:date="2025-03-10T13:14:00Z" w16du:dateUtc="2025-03-10T04:14:00Z">
        <w:r w:rsidR="003A1297">
          <w:rPr>
            <w:rFonts w:ascii="ＭＳ 明朝" w:hAnsi="ＭＳ 明朝" w:hint="eastAsia"/>
          </w:rPr>
          <w:t>解除の申出があった場合</w:t>
        </w:r>
      </w:ins>
      <w:ins w:id="182" w:author="ATLO" w:date="2025-03-10T13:15:00Z" w16du:dateUtc="2025-03-10T04:15:00Z">
        <w:r w:rsidR="003A1297">
          <w:rPr>
            <w:rFonts w:ascii="ＭＳ 明朝" w:hAnsi="ＭＳ 明朝" w:hint="eastAsia"/>
          </w:rPr>
          <w:t>には、</w:t>
        </w:r>
      </w:ins>
      <w:ins w:id="183" w:author="ATLO" w:date="2025-03-10T13:18:00Z" w16du:dateUtc="2025-03-10T04:18:00Z">
        <w:r w:rsidR="003A1297">
          <w:rPr>
            <w:rFonts w:ascii="ＭＳ 明朝" w:hAnsi="ＭＳ 明朝" w:hint="eastAsia"/>
          </w:rPr>
          <w:t>甲は、</w:t>
        </w:r>
      </w:ins>
      <w:ins w:id="184" w:author="ATLO" w:date="2025-03-10T13:15:00Z" w16du:dateUtc="2025-03-10T04:15:00Z">
        <w:r w:rsidR="003A1297">
          <w:rPr>
            <w:rFonts w:ascii="ＭＳ 明朝" w:hAnsi="ＭＳ 明朝" w:hint="eastAsia"/>
          </w:rPr>
          <w:t>乙に</w:t>
        </w:r>
      </w:ins>
      <w:ins w:id="185" w:author="ATLO" w:date="2025-03-10T13:18:00Z" w16du:dateUtc="2025-03-10T04:18:00Z">
        <w:r w:rsidR="003A1297">
          <w:rPr>
            <w:rFonts w:ascii="ＭＳ 明朝" w:hAnsi="ＭＳ 明朝" w:hint="eastAsia"/>
          </w:rPr>
          <w:lastRenderedPageBreak/>
          <w:t>それまでに</w:t>
        </w:r>
      </w:ins>
      <w:ins w:id="186" w:author="ATLO" w:date="2025-03-10T13:15:00Z" w16du:dateUtc="2025-03-10T04:15:00Z">
        <w:r w:rsidR="003A1297">
          <w:rPr>
            <w:rFonts w:ascii="ＭＳ 明朝" w:hAnsi="ＭＳ 明朝" w:hint="eastAsia"/>
          </w:rPr>
          <w:t>生じた</w:t>
        </w:r>
      </w:ins>
      <w:ins w:id="187" w:author="ATLO" w:date="2025-03-10T13:18:00Z" w16du:dateUtc="2025-03-10T04:18:00Z">
        <w:r w:rsidR="003A1297">
          <w:rPr>
            <w:rFonts w:ascii="ＭＳ 明朝" w:hAnsi="ＭＳ 明朝" w:hint="eastAsia"/>
          </w:rPr>
          <w:t>費用及び</w:t>
        </w:r>
      </w:ins>
      <w:ins w:id="188" w:author="ATLO" w:date="2025-03-10T13:15:00Z" w16du:dateUtc="2025-03-10T04:15:00Z">
        <w:r w:rsidR="003A1297">
          <w:rPr>
            <w:rFonts w:ascii="ＭＳ 明朝" w:hAnsi="ＭＳ 明朝" w:hint="eastAsia"/>
          </w:rPr>
          <w:t>個別契約に基づく</w:t>
        </w:r>
      </w:ins>
      <w:ins w:id="189" w:author="ATLO" w:date="2025-03-10T13:19:00Z" w16du:dateUtc="2025-03-10T04:19:00Z">
        <w:r w:rsidR="003A1297">
          <w:rPr>
            <w:rFonts w:ascii="ＭＳ 明朝" w:hAnsi="ＭＳ 明朝" w:hint="eastAsia"/>
          </w:rPr>
          <w:t>業務委託料</w:t>
        </w:r>
      </w:ins>
      <w:ins w:id="190" w:author="ATLO" w:date="2025-03-10T13:18:00Z" w16du:dateUtc="2025-03-10T04:18:00Z">
        <w:r w:rsidR="003A1297">
          <w:rPr>
            <w:rFonts w:ascii="ＭＳ 明朝" w:hAnsi="ＭＳ 明朝" w:hint="eastAsia"/>
          </w:rPr>
          <w:t>を支払うものとする</w:t>
        </w:r>
      </w:ins>
      <w:ins w:id="191" w:author="ATLO" w:date="2025-03-10T13:15:00Z" w16du:dateUtc="2025-03-10T04:15:00Z">
        <w:r w:rsidR="003A1297" w:rsidRPr="003B2D2D">
          <w:rPr>
            <w:rFonts w:ascii="ＭＳ 明朝" w:hAnsi="ＭＳ 明朝" w:hint="eastAsia"/>
          </w:rPr>
          <w:t>。</w:t>
        </w:r>
      </w:ins>
      <w:ins w:id="192" w:author="山﨑 俊介" w:date="2025-03-07T20:56:00Z">
        <w:r w:rsidR="00F443E2">
          <w:rPr>
            <w:rFonts w:ascii="ＭＳ 明朝" w:hAnsi="ＭＳ 明朝"/>
          </w:rPr>
          <w:br/>
        </w:r>
        <w:del w:id="193" w:author="ATLO2" w:date="2025-04-07T11:39:00Z" w16du:dateUtc="2025-04-07T02:39:00Z">
          <w:r w:rsidR="00F443E2" w:rsidDel="000D0F48">
            <w:rPr>
              <w:rFonts w:ascii="ＭＳ 明朝" w:hAnsi="ＭＳ 明朝" w:hint="eastAsia"/>
            </w:rPr>
            <w:delText>→</w:delText>
          </w:r>
          <w:r w:rsidR="00F443E2" w:rsidDel="000D0F48">
            <w:rPr>
              <w:rFonts w:ascii="ＭＳ 明朝" w:hAnsi="ＭＳ 明朝"/>
            </w:rPr>
            <w:delText xml:space="preserve"> </w:delText>
          </w:r>
          <w:r w:rsidR="00F443E2" w:rsidDel="000D0F48">
            <w:rPr>
              <w:rFonts w:ascii="ＭＳ 明朝" w:hAnsi="ＭＳ 明朝" w:hint="eastAsia"/>
            </w:rPr>
            <w:delText>甲からの解除の場合、そこまでにかかった費用の請求をできるまたは、半額を支払うなどの</w:delText>
          </w:r>
        </w:del>
      </w:ins>
      <w:ins w:id="194" w:author="山﨑 俊介" w:date="2025-03-07T20:57:00Z">
        <w:del w:id="195" w:author="ATLO2" w:date="2025-04-07T11:39:00Z" w16du:dateUtc="2025-04-07T02:39:00Z">
          <w:r w:rsidR="00F443E2" w:rsidDel="000D0F48">
            <w:rPr>
              <w:rFonts w:ascii="ＭＳ 明朝" w:hAnsi="ＭＳ 明朝" w:hint="eastAsia"/>
            </w:rPr>
            <w:delText>内容を検討したいです。</w:delText>
          </w:r>
        </w:del>
      </w:ins>
      <w:ins w:id="196" w:author="ATLO" w:date="2025-03-10T13:18:00Z" w16du:dateUtc="2025-03-10T04:18:00Z">
        <w:del w:id="197" w:author="ATLO2" w:date="2025-04-07T11:39:00Z" w16du:dateUtc="2025-04-07T02:39:00Z">
          <w:r w:rsidR="003A1297" w:rsidRPr="00B43FEA" w:rsidDel="000D0F48">
            <w:rPr>
              <w:rFonts w:ascii="ＭＳ 明朝" w:hAnsi="ＭＳ 明朝" w:hint="eastAsia"/>
              <w:b/>
              <w:bCs/>
              <w:highlight w:val="yellow"/>
            </w:rPr>
            <w:delText>【コメント：ご指摘を受けて修正いたしました。】</w:delText>
          </w:r>
        </w:del>
      </w:ins>
    </w:p>
    <w:p w14:paraId="78A8B3AC" w14:textId="77777777" w:rsidR="00CD6100" w:rsidRPr="00A20E8B" w:rsidRDefault="00CD6100" w:rsidP="00CD6100">
      <w:pPr>
        <w:rPr>
          <w:rFonts w:ascii="ＭＳ 明朝" w:hAnsi="ＭＳ 明朝"/>
          <w:szCs w:val="21"/>
        </w:rPr>
      </w:pPr>
    </w:p>
    <w:p w14:paraId="7B01CF42" w14:textId="77777777" w:rsidR="00CD6100" w:rsidRPr="00A20E8B" w:rsidRDefault="00CD6100" w:rsidP="00CD6100">
      <w:pPr>
        <w:pStyle w:val="a9"/>
        <w:numPr>
          <w:ilvl w:val="0"/>
          <w:numId w:val="1"/>
        </w:numPr>
        <w:contextualSpacing w:val="0"/>
        <w:rPr>
          <w:rFonts w:ascii="ＭＳ 明朝" w:hAnsi="ＭＳ 明朝"/>
          <w:szCs w:val="21"/>
        </w:rPr>
      </w:pPr>
      <w:r w:rsidRPr="00A20E8B">
        <w:rPr>
          <w:rFonts w:ascii="ＭＳ 明朝" w:hAnsi="ＭＳ 明朝" w:hint="eastAsia"/>
          <w:szCs w:val="21"/>
        </w:rPr>
        <w:t>（権利義務の譲渡）</w:t>
      </w:r>
    </w:p>
    <w:p w14:paraId="0F7907E6" w14:textId="224932A3" w:rsidR="00CD6100" w:rsidRPr="00A20E8B" w:rsidRDefault="00A324BE" w:rsidP="00CD6100">
      <w:pPr>
        <w:pStyle w:val="a9"/>
        <w:ind w:left="420"/>
        <w:rPr>
          <w:rFonts w:ascii="ＭＳ 明朝" w:hAnsi="ＭＳ 明朝"/>
          <w:szCs w:val="21"/>
        </w:rPr>
      </w:pPr>
      <w:r>
        <w:rPr>
          <w:rFonts w:ascii="ＭＳ 明朝" w:hAnsi="ＭＳ 明朝" w:hint="eastAsia"/>
        </w:rPr>
        <w:t>甲及び</w:t>
      </w:r>
      <w:r w:rsidR="00CD6100" w:rsidRPr="00A20E8B">
        <w:rPr>
          <w:rFonts w:ascii="ＭＳ 明朝" w:hAnsi="ＭＳ 明朝" w:hint="eastAsia"/>
        </w:rPr>
        <w:t>乙は、</w:t>
      </w:r>
      <w:r>
        <w:rPr>
          <w:rFonts w:ascii="ＭＳ 明朝" w:hAnsi="ＭＳ 明朝" w:hint="eastAsia"/>
        </w:rPr>
        <w:t>相手方</w:t>
      </w:r>
      <w:r w:rsidR="00CD6100" w:rsidRPr="00A20E8B">
        <w:rPr>
          <w:rFonts w:ascii="ＭＳ 明朝" w:hAnsi="ＭＳ 明朝" w:hint="eastAsia"/>
        </w:rPr>
        <w:t>の書面による承諾のないかぎり、</w:t>
      </w:r>
      <w:r w:rsidR="00CD6100" w:rsidRPr="00A20E8B">
        <w:rPr>
          <w:rFonts w:ascii="ＭＳ 明朝" w:hAnsi="ＭＳ 明朝" w:hint="eastAsia"/>
          <w:szCs w:val="21"/>
        </w:rPr>
        <w:t>本契約</w:t>
      </w:r>
      <w:r w:rsidR="00CD6100" w:rsidRPr="00A20E8B">
        <w:rPr>
          <w:rFonts w:ascii="ＭＳ 明朝" w:hAnsi="ＭＳ 明朝" w:hint="eastAsia"/>
        </w:rPr>
        <w:t>により生じる権利義務の全部又は一部を第三者に譲渡又は担保に供してはならない</w:t>
      </w:r>
      <w:r w:rsidR="00CD6100" w:rsidRPr="00A20E8B">
        <w:rPr>
          <w:rFonts w:ascii="ＭＳ 明朝" w:hAnsi="ＭＳ 明朝" w:hint="eastAsia"/>
          <w:szCs w:val="21"/>
        </w:rPr>
        <w:t>。</w:t>
      </w:r>
    </w:p>
    <w:p w14:paraId="3130ABD7" w14:textId="77777777" w:rsidR="00CD6100" w:rsidRPr="00A20E8B" w:rsidRDefault="00CD6100" w:rsidP="00CD6100">
      <w:pPr>
        <w:rPr>
          <w:rFonts w:ascii="ＭＳ 明朝" w:hAnsi="ＭＳ 明朝"/>
          <w:szCs w:val="21"/>
        </w:rPr>
      </w:pPr>
    </w:p>
    <w:p w14:paraId="333D342B" w14:textId="77777777" w:rsidR="00CD6100" w:rsidRPr="00A20E8B" w:rsidRDefault="00CD6100" w:rsidP="00CD6100">
      <w:pPr>
        <w:pStyle w:val="a9"/>
        <w:numPr>
          <w:ilvl w:val="0"/>
          <w:numId w:val="1"/>
        </w:numPr>
        <w:contextualSpacing w:val="0"/>
        <w:rPr>
          <w:rFonts w:ascii="ＭＳ 明朝" w:hAnsi="ＭＳ 明朝"/>
          <w:szCs w:val="21"/>
        </w:rPr>
      </w:pPr>
      <w:r w:rsidRPr="00A20E8B">
        <w:rPr>
          <w:rFonts w:ascii="ＭＳ 明朝" w:hAnsi="ＭＳ 明朝" w:hint="eastAsia"/>
          <w:szCs w:val="21"/>
        </w:rPr>
        <w:t>（業務変更）</w:t>
      </w:r>
    </w:p>
    <w:p w14:paraId="4E072006" w14:textId="4F6CD8E9" w:rsidR="00CD6100" w:rsidRPr="00A20E8B" w:rsidRDefault="00CD6100" w:rsidP="00CD6100">
      <w:pPr>
        <w:pStyle w:val="a9"/>
        <w:ind w:left="420"/>
        <w:rPr>
          <w:rFonts w:ascii="ＭＳ 明朝" w:hAnsi="ＭＳ 明朝"/>
        </w:rPr>
      </w:pPr>
      <w:r w:rsidRPr="00A20E8B">
        <w:rPr>
          <w:rFonts w:ascii="ＭＳ 明朝" w:hAnsi="ＭＳ 明朝" w:hint="eastAsia"/>
        </w:rPr>
        <w:t>甲及び乙は、委託業務を変更する必要が生じた場合、相手方に対し、その変更内容及び事由を書面により通知し、必要な事項について相手方と別途</w:t>
      </w:r>
      <w:r w:rsidR="00A324BE">
        <w:rPr>
          <w:rFonts w:ascii="ＭＳ 明朝" w:hAnsi="ＭＳ 明朝" w:hint="eastAsia"/>
        </w:rPr>
        <w:t>合意</w:t>
      </w:r>
      <w:r w:rsidRPr="00A20E8B">
        <w:rPr>
          <w:rFonts w:ascii="ＭＳ 明朝" w:hAnsi="ＭＳ 明朝" w:hint="eastAsia"/>
        </w:rPr>
        <w:t>のうえこれを変更することができる。なお、当該変更に伴う業務委託料及び契約期間などの変更は、甲乙別途</w:t>
      </w:r>
      <w:r w:rsidR="00A324BE">
        <w:rPr>
          <w:rFonts w:ascii="ＭＳ 明朝" w:hAnsi="ＭＳ 明朝" w:hint="eastAsia"/>
        </w:rPr>
        <w:t>合意するものとする</w:t>
      </w:r>
      <w:r w:rsidRPr="00A20E8B">
        <w:rPr>
          <w:rFonts w:ascii="ＭＳ 明朝" w:hAnsi="ＭＳ 明朝" w:hint="eastAsia"/>
        </w:rPr>
        <w:t>。</w:t>
      </w:r>
    </w:p>
    <w:p w14:paraId="02646E2F" w14:textId="77777777" w:rsidR="00CD6100" w:rsidRDefault="00CD6100" w:rsidP="00CD6100">
      <w:pPr>
        <w:rPr>
          <w:rFonts w:ascii="ＭＳ 明朝" w:hAnsi="ＭＳ 明朝"/>
          <w:szCs w:val="21"/>
        </w:rPr>
      </w:pPr>
    </w:p>
    <w:p w14:paraId="61E3B90B" w14:textId="77777777" w:rsidR="00CD6100" w:rsidRDefault="00CD6100" w:rsidP="00CD6100">
      <w:pPr>
        <w:pStyle w:val="a9"/>
        <w:numPr>
          <w:ilvl w:val="0"/>
          <w:numId w:val="1"/>
        </w:numPr>
        <w:contextualSpacing w:val="0"/>
        <w:rPr>
          <w:rFonts w:ascii="ＭＳ 明朝" w:hAnsi="ＭＳ 明朝"/>
          <w:szCs w:val="21"/>
        </w:rPr>
      </w:pPr>
      <w:r>
        <w:rPr>
          <w:rFonts w:ascii="ＭＳ 明朝" w:hAnsi="ＭＳ 明朝" w:hint="eastAsia"/>
          <w:szCs w:val="21"/>
        </w:rPr>
        <w:t>（反社会的勢力の排除）</w:t>
      </w:r>
    </w:p>
    <w:p w14:paraId="783ECF22" w14:textId="77777777" w:rsidR="00CD6100" w:rsidRPr="00151240" w:rsidRDefault="00CD6100" w:rsidP="00CD6100">
      <w:pPr>
        <w:pStyle w:val="a9"/>
        <w:numPr>
          <w:ilvl w:val="0"/>
          <w:numId w:val="15"/>
        </w:numPr>
        <w:contextualSpacing w:val="0"/>
        <w:jc w:val="left"/>
        <w:rPr>
          <w:rFonts w:ascii="ＭＳ 明朝" w:hAnsi="ＭＳ 明朝"/>
        </w:rPr>
      </w:pPr>
      <w:r w:rsidRPr="00151240">
        <w:rPr>
          <w:rFonts w:ascii="ＭＳ 明朝" w:hAnsi="ＭＳ 明朝" w:hint="eastAsia"/>
        </w:rPr>
        <w:t>甲及び乙は、相手方に対し、暴力団、暴力団関係企業、総会屋若しくはそれらに準ずる者又はその構成員（以下総称して「反社会的勢力」という。）ではないこと、及び反社会的勢力と取引関係にないことを表明し保証する。</w:t>
      </w:r>
    </w:p>
    <w:p w14:paraId="1C9D5107" w14:textId="77777777" w:rsidR="00CD6100" w:rsidRPr="00151240" w:rsidRDefault="00CD6100" w:rsidP="00CD6100">
      <w:pPr>
        <w:pStyle w:val="a9"/>
        <w:numPr>
          <w:ilvl w:val="0"/>
          <w:numId w:val="15"/>
        </w:numPr>
        <w:contextualSpacing w:val="0"/>
        <w:jc w:val="left"/>
        <w:rPr>
          <w:rFonts w:ascii="ＭＳ 明朝" w:hAnsi="ＭＳ 明朝"/>
        </w:rPr>
      </w:pPr>
      <w:r w:rsidRPr="00151240">
        <w:rPr>
          <w:rFonts w:ascii="ＭＳ 明朝" w:hAnsi="ＭＳ 明朝"/>
        </w:rPr>
        <w:t>甲及び乙は、相手方が前項の規定に違反した場合には、何らの催告を要せずして、直ちに本契約を解除することができる。なお、本項に基づき契約を解除された当事者に解除による損害が生じた場合でも、相手方に対し、何ら請求することはできないものとする。</w:t>
      </w:r>
    </w:p>
    <w:p w14:paraId="5A3A2ED1" w14:textId="77777777" w:rsidR="00CD6100" w:rsidRPr="00A20E8B" w:rsidRDefault="00CD6100" w:rsidP="00CD6100">
      <w:pPr>
        <w:rPr>
          <w:rFonts w:ascii="ＭＳ 明朝" w:hAnsi="ＭＳ 明朝"/>
          <w:szCs w:val="21"/>
        </w:rPr>
      </w:pPr>
    </w:p>
    <w:p w14:paraId="0522E763" w14:textId="77777777" w:rsidR="00CD6100" w:rsidRPr="00A20E8B" w:rsidRDefault="00CD6100" w:rsidP="00CD6100">
      <w:pPr>
        <w:pStyle w:val="a9"/>
        <w:numPr>
          <w:ilvl w:val="0"/>
          <w:numId w:val="1"/>
        </w:numPr>
        <w:contextualSpacing w:val="0"/>
        <w:rPr>
          <w:rFonts w:ascii="ＭＳ 明朝" w:hAnsi="ＭＳ 明朝"/>
          <w:szCs w:val="21"/>
        </w:rPr>
      </w:pPr>
      <w:r w:rsidRPr="00A20E8B">
        <w:rPr>
          <w:rFonts w:ascii="ＭＳ 明朝" w:hAnsi="ＭＳ 明朝" w:hint="eastAsia"/>
          <w:szCs w:val="21"/>
        </w:rPr>
        <w:t>（合意管轄）</w:t>
      </w:r>
    </w:p>
    <w:p w14:paraId="2713842D" w14:textId="77777777" w:rsidR="00CD6100" w:rsidRPr="00A20E8B" w:rsidRDefault="00CD6100" w:rsidP="00CD6100">
      <w:pPr>
        <w:pStyle w:val="a9"/>
        <w:ind w:left="420"/>
        <w:rPr>
          <w:rFonts w:ascii="ＭＳ 明朝" w:hAnsi="ＭＳ 明朝"/>
          <w:szCs w:val="21"/>
        </w:rPr>
      </w:pPr>
      <w:r w:rsidRPr="005660F7">
        <w:rPr>
          <w:rFonts w:ascii="ＭＳ 明朝" w:hAnsi="ＭＳ 明朝" w:hint="eastAsia"/>
          <w:szCs w:val="21"/>
        </w:rPr>
        <w:t>甲及び乙は、本契約に関連して生じる一切の紛争について、東京地方裁判所を第一審の専属的管轄裁判所とすることに合意する。</w:t>
      </w:r>
    </w:p>
    <w:p w14:paraId="32C28991" w14:textId="77777777" w:rsidR="00CD6100" w:rsidRPr="00A20E8B" w:rsidRDefault="00CD6100" w:rsidP="00CD6100">
      <w:pPr>
        <w:rPr>
          <w:rFonts w:ascii="ＭＳ 明朝" w:hAnsi="ＭＳ 明朝"/>
          <w:szCs w:val="21"/>
        </w:rPr>
      </w:pPr>
    </w:p>
    <w:p w14:paraId="6C2443A2" w14:textId="77777777" w:rsidR="00CD6100" w:rsidRPr="00A20E8B" w:rsidRDefault="00CD6100" w:rsidP="00CD6100">
      <w:pPr>
        <w:pStyle w:val="a9"/>
        <w:numPr>
          <w:ilvl w:val="0"/>
          <w:numId w:val="1"/>
        </w:numPr>
        <w:contextualSpacing w:val="0"/>
        <w:rPr>
          <w:rFonts w:ascii="ＭＳ 明朝" w:hAnsi="ＭＳ 明朝"/>
          <w:szCs w:val="21"/>
        </w:rPr>
      </w:pPr>
      <w:r w:rsidRPr="00A20E8B">
        <w:rPr>
          <w:rFonts w:ascii="ＭＳ 明朝" w:hAnsi="ＭＳ 明朝" w:hint="eastAsia"/>
          <w:szCs w:val="21"/>
        </w:rPr>
        <w:t>（協議）</w:t>
      </w:r>
    </w:p>
    <w:p w14:paraId="46439463" w14:textId="77777777" w:rsidR="00CD6100" w:rsidRDefault="00CD6100" w:rsidP="00CD6100">
      <w:pPr>
        <w:pStyle w:val="a9"/>
        <w:numPr>
          <w:ilvl w:val="0"/>
          <w:numId w:val="13"/>
        </w:numPr>
        <w:contextualSpacing w:val="0"/>
        <w:rPr>
          <w:rFonts w:ascii="ＭＳ 明朝" w:hAnsi="ＭＳ 明朝"/>
          <w:szCs w:val="21"/>
        </w:rPr>
      </w:pPr>
      <w:r>
        <w:rPr>
          <w:rFonts w:ascii="ＭＳ 明朝" w:hAnsi="ＭＳ 明朝" w:hint="eastAsia"/>
          <w:szCs w:val="21"/>
        </w:rPr>
        <w:t>甲及び乙は、</w:t>
      </w:r>
      <w:r w:rsidRPr="00B06896">
        <w:rPr>
          <w:rFonts w:ascii="ＭＳ 明朝" w:hAnsi="ＭＳ 明朝" w:hint="eastAsia"/>
          <w:szCs w:val="21"/>
        </w:rPr>
        <w:t>本契約に定めのない事項又は</w:t>
      </w:r>
      <w:r>
        <w:rPr>
          <w:rFonts w:ascii="ＭＳ 明朝" w:hAnsi="ＭＳ 明朝" w:hint="eastAsia"/>
          <w:szCs w:val="21"/>
        </w:rPr>
        <w:t>そ</w:t>
      </w:r>
      <w:r w:rsidRPr="00B06896">
        <w:rPr>
          <w:rFonts w:ascii="ＭＳ 明朝" w:hAnsi="ＭＳ 明朝" w:hint="eastAsia"/>
          <w:szCs w:val="21"/>
        </w:rPr>
        <w:t>の解釈について疑義を生じた</w:t>
      </w:r>
      <w:r>
        <w:rPr>
          <w:rFonts w:ascii="ＭＳ 明朝" w:hAnsi="ＭＳ 明朝" w:hint="eastAsia"/>
          <w:szCs w:val="21"/>
        </w:rPr>
        <w:t>事項について</w:t>
      </w:r>
      <w:r w:rsidRPr="00B06896">
        <w:rPr>
          <w:rFonts w:ascii="ＭＳ 明朝" w:hAnsi="ＭＳ 明朝" w:hint="eastAsia"/>
          <w:szCs w:val="21"/>
        </w:rPr>
        <w:t>は、</w:t>
      </w:r>
      <w:r w:rsidRPr="00151240">
        <w:rPr>
          <w:rFonts w:ascii="ＭＳ 明朝" w:hAnsi="ＭＳ 明朝" w:hint="eastAsia"/>
          <w:szCs w:val="21"/>
        </w:rPr>
        <w:t>誠実に協議の上これを決するものとする。</w:t>
      </w:r>
    </w:p>
    <w:p w14:paraId="29A08198" w14:textId="77777777" w:rsidR="00CD6100" w:rsidRPr="00B06896" w:rsidRDefault="00CD6100" w:rsidP="00CD6100">
      <w:pPr>
        <w:pStyle w:val="a9"/>
        <w:numPr>
          <w:ilvl w:val="0"/>
          <w:numId w:val="13"/>
        </w:numPr>
        <w:contextualSpacing w:val="0"/>
        <w:rPr>
          <w:rFonts w:ascii="ＭＳ 明朝" w:hAnsi="ＭＳ 明朝"/>
          <w:szCs w:val="21"/>
        </w:rPr>
      </w:pPr>
      <w:r w:rsidRPr="00D63E07">
        <w:rPr>
          <w:rFonts w:ascii="ＭＳ 明朝" w:hAnsi="ＭＳ 明朝" w:hint="eastAsia"/>
          <w:szCs w:val="21"/>
        </w:rPr>
        <w:t>前項の協議を行う場合であって、相手方の求めのあるときは、甲及び乙は、当該協議を行う旨の合意を書面又は電磁的記録により行うものとする。</w:t>
      </w:r>
    </w:p>
    <w:p w14:paraId="0D985FB7" w14:textId="0E34C643" w:rsidR="00382D6E" w:rsidRDefault="00382D6E">
      <w:pPr>
        <w:widowControl/>
        <w:spacing w:after="160" w:line="259" w:lineRule="auto"/>
        <w:jc w:val="left"/>
        <w:rPr>
          <w:ins w:id="198" w:author="山﨑 俊介" w:date="2025-03-07T20:57:00Z"/>
          <w:rFonts w:ascii="ＭＳ 明朝" w:hAnsi="ＭＳ 明朝"/>
          <w:szCs w:val="21"/>
        </w:rPr>
      </w:pPr>
      <w:r>
        <w:rPr>
          <w:rFonts w:ascii="ＭＳ 明朝" w:hAnsi="ＭＳ 明朝"/>
          <w:szCs w:val="21"/>
        </w:rPr>
        <w:br w:type="page"/>
      </w:r>
    </w:p>
    <w:p w14:paraId="19A6AFA4" w14:textId="192C7614" w:rsidR="00F443E2" w:rsidDel="000109ED" w:rsidRDefault="00F443E2">
      <w:pPr>
        <w:widowControl/>
        <w:spacing w:after="160" w:line="259" w:lineRule="auto"/>
        <w:jc w:val="left"/>
        <w:rPr>
          <w:ins w:id="199" w:author="山﨑 俊介" w:date="2025-03-07T20:57:00Z"/>
          <w:del w:id="200" w:author="ATLO2" w:date="2025-04-07T15:32:00Z" w16du:dateUtc="2025-04-07T06:32:00Z"/>
          <w:rFonts w:ascii="ＭＳ 明朝" w:hAnsi="ＭＳ 明朝"/>
          <w:szCs w:val="21"/>
        </w:rPr>
      </w:pPr>
      <w:ins w:id="201" w:author="山﨑 俊介" w:date="2025-03-07T20:57:00Z">
        <w:del w:id="202" w:author="ATLO2" w:date="2025-04-07T15:32:00Z" w16du:dateUtc="2025-04-07T06:32:00Z">
          <w:r w:rsidDel="000109ED">
            <w:rPr>
              <w:rFonts w:ascii="ＭＳ 明朝" w:hAnsi="ＭＳ 明朝" w:hint="eastAsia"/>
              <w:szCs w:val="21"/>
            </w:rPr>
            <w:lastRenderedPageBreak/>
            <w:delText>後から消せるように最後につける条項として</w:delText>
          </w:r>
        </w:del>
      </w:ins>
    </w:p>
    <w:p w14:paraId="3EA9DEEC" w14:textId="696BC25D" w:rsidR="00FF5F7D" w:rsidDel="000109ED" w:rsidRDefault="00FF5F7D">
      <w:pPr>
        <w:widowControl/>
        <w:spacing w:after="160" w:line="259" w:lineRule="auto"/>
        <w:jc w:val="left"/>
        <w:rPr>
          <w:ins w:id="203" w:author="山﨑 俊介" w:date="2025-03-07T21:05:00Z"/>
          <w:del w:id="204" w:author="ATLO2" w:date="2025-04-07T15:32:00Z" w16du:dateUtc="2025-04-07T06:32:00Z"/>
          <w:rFonts w:ascii="ＭＳ 明朝" w:hAnsi="ＭＳ 明朝"/>
          <w:szCs w:val="21"/>
        </w:rPr>
      </w:pPr>
      <w:ins w:id="205" w:author="山﨑 俊介" w:date="2025-03-07T20:59:00Z">
        <w:del w:id="206" w:author="ATLO2" w:date="2025-04-07T15:32:00Z" w16du:dateUtc="2025-04-07T06:32:00Z">
          <w:r w:rsidDel="000109ED">
            <w:rPr>
              <w:rFonts w:ascii="ＭＳ 明朝" w:hAnsi="ＭＳ 明朝" w:hint="eastAsia"/>
              <w:szCs w:val="21"/>
            </w:rPr>
            <w:delText>・契約者入力データ・出力データの保存責任は乙にないこと、データを起因とした損害に対する賠償責任はないこと</w:delText>
          </w:r>
        </w:del>
      </w:ins>
    </w:p>
    <w:p w14:paraId="2F0729BC" w14:textId="03A6D091" w:rsidR="00FF5F7D" w:rsidDel="000109ED" w:rsidRDefault="00FF5F7D">
      <w:pPr>
        <w:widowControl/>
        <w:spacing w:after="160" w:line="259" w:lineRule="auto"/>
        <w:jc w:val="left"/>
        <w:rPr>
          <w:ins w:id="207" w:author="山﨑 俊介" w:date="2025-03-07T20:59:00Z"/>
          <w:del w:id="208" w:author="ATLO2" w:date="2025-04-07T15:32:00Z" w16du:dateUtc="2025-04-07T06:32:00Z"/>
          <w:rFonts w:ascii="ＭＳ 明朝" w:hAnsi="ＭＳ 明朝"/>
          <w:szCs w:val="21"/>
        </w:rPr>
      </w:pPr>
      <w:ins w:id="209" w:author="山﨑 俊介" w:date="2025-03-07T21:06:00Z">
        <w:del w:id="210" w:author="ATLO2" w:date="2025-04-07T15:32:00Z" w16du:dateUtc="2025-04-07T06:32:00Z">
          <w:r w:rsidDel="000109ED">
            <w:rPr>
              <w:rFonts w:ascii="ＭＳ 明朝" w:hAnsi="ＭＳ 明朝" w:hint="eastAsia"/>
              <w:szCs w:val="21"/>
            </w:rPr>
            <w:delText>・</w:delText>
          </w:r>
        </w:del>
      </w:ins>
      <w:ins w:id="211" w:author="山﨑 俊介" w:date="2025-03-07T21:05:00Z">
        <w:del w:id="212" w:author="ATLO2" w:date="2025-04-07T15:32:00Z" w16du:dateUtc="2025-04-07T06:32:00Z">
          <w:r w:rsidDel="000109ED">
            <w:rPr>
              <w:rFonts w:ascii="ＭＳ 明朝" w:hAnsi="ＭＳ 明朝" w:hint="eastAsia"/>
              <w:szCs w:val="21"/>
            </w:rPr>
            <w:delText>システムの利用に伴って第</w:delText>
          </w:r>
          <w:r w:rsidDel="000109ED">
            <w:rPr>
              <w:rFonts w:ascii="ＭＳ 明朝" w:hAnsi="ＭＳ 明朝"/>
              <w:szCs w:val="21"/>
            </w:rPr>
            <w:delText>3</w:delText>
          </w:r>
          <w:r w:rsidDel="000109ED">
            <w:rPr>
              <w:rFonts w:ascii="ＭＳ 明朝" w:hAnsi="ＭＳ 明朝" w:hint="eastAsia"/>
              <w:szCs w:val="21"/>
            </w:rPr>
            <w:delText>者からクレームなどの請求をされた場合、故意の場合を除き甲の</w:delText>
          </w:r>
        </w:del>
      </w:ins>
      <w:ins w:id="213" w:author="山﨑 俊介" w:date="2025-03-07T21:06:00Z">
        <w:del w:id="214" w:author="ATLO2" w:date="2025-04-07T15:32:00Z" w16du:dateUtc="2025-04-07T06:32:00Z">
          <w:r w:rsidDel="000109ED">
            <w:rPr>
              <w:rFonts w:ascii="ＭＳ 明朝" w:hAnsi="ＭＳ 明朝" w:hint="eastAsia"/>
              <w:szCs w:val="21"/>
            </w:rPr>
            <w:delText>責任と費用を持って処理・解決するものとする</w:delText>
          </w:r>
        </w:del>
      </w:ins>
    </w:p>
    <w:p w14:paraId="6F1E41E5" w14:textId="46D902D6" w:rsidR="00F443E2" w:rsidDel="000109ED" w:rsidRDefault="00F443E2">
      <w:pPr>
        <w:widowControl/>
        <w:spacing w:after="160" w:line="259" w:lineRule="auto"/>
        <w:jc w:val="left"/>
        <w:rPr>
          <w:ins w:id="215" w:author="山﨑 俊介" w:date="2025-03-07T20:58:00Z"/>
          <w:del w:id="216" w:author="ATLO2" w:date="2025-04-07T15:32:00Z" w16du:dateUtc="2025-04-07T06:32:00Z"/>
          <w:rFonts w:ascii="ＭＳ 明朝" w:hAnsi="ＭＳ 明朝"/>
          <w:szCs w:val="21"/>
        </w:rPr>
      </w:pPr>
      <w:ins w:id="217" w:author="山﨑 俊介" w:date="2025-03-07T20:57:00Z">
        <w:del w:id="218" w:author="ATLO2" w:date="2025-04-07T15:32:00Z" w16du:dateUtc="2025-04-07T06:32:00Z">
          <w:r w:rsidDel="000109ED">
            <w:rPr>
              <w:rFonts w:ascii="ＭＳ 明朝" w:hAnsi="ＭＳ 明朝" w:hint="eastAsia"/>
              <w:szCs w:val="21"/>
            </w:rPr>
            <w:delText>・</w:delText>
          </w:r>
        </w:del>
      </w:ins>
      <w:bookmarkStart w:id="219" w:name="OLE_LINK48"/>
      <w:bookmarkStart w:id="220" w:name="OLE_LINK49"/>
      <w:ins w:id="221" w:author="山﨑 俊介" w:date="2025-03-07T20:58:00Z">
        <w:del w:id="222" w:author="ATLO2" w:date="2025-04-07T15:32:00Z" w16du:dateUtc="2025-04-07T06:32:00Z">
          <w:r w:rsidR="00FF5F7D" w:rsidDel="000109ED">
            <w:rPr>
              <w:rFonts w:ascii="ＭＳ 明朝" w:hAnsi="ＭＳ 明朝" w:hint="eastAsia"/>
              <w:szCs w:val="21"/>
            </w:rPr>
            <w:delText>甲</w:delText>
          </w:r>
        </w:del>
      </w:ins>
      <w:bookmarkEnd w:id="219"/>
      <w:bookmarkEnd w:id="220"/>
      <w:ins w:id="223" w:author="山﨑 俊介" w:date="2025-03-07T20:57:00Z">
        <w:del w:id="224" w:author="ATLO2" w:date="2025-04-07T15:32:00Z" w16du:dateUtc="2025-04-07T06:32:00Z">
          <w:r w:rsidDel="000109ED">
            <w:rPr>
              <w:rFonts w:ascii="ＭＳ 明朝" w:hAnsi="ＭＳ 明朝" w:hint="eastAsia"/>
              <w:szCs w:val="21"/>
            </w:rPr>
            <w:delText>が</w:delText>
          </w:r>
        </w:del>
      </w:ins>
      <w:ins w:id="225" w:author="山﨑 俊介" w:date="2025-03-07T20:58:00Z">
        <w:del w:id="226" w:author="ATLO2" w:date="2025-04-07T15:32:00Z" w16du:dateUtc="2025-04-07T06:32:00Z">
          <w:r w:rsidR="00FF5F7D" w:rsidDel="000109ED">
            <w:rPr>
              <w:rFonts w:ascii="ＭＳ 明朝" w:hAnsi="ＭＳ 明朝" w:hint="eastAsia"/>
              <w:szCs w:val="21"/>
            </w:rPr>
            <w:delText>ソフトウェアを解析すること</w:delText>
          </w:r>
        </w:del>
      </w:ins>
      <w:ins w:id="227" w:author="山﨑 俊介" w:date="2025-03-07T21:02:00Z">
        <w:del w:id="228" w:author="ATLO2" w:date="2025-04-07T15:32:00Z" w16du:dateUtc="2025-04-07T06:32:00Z">
          <w:r w:rsidR="00FF5F7D" w:rsidDel="000109ED">
            <w:rPr>
              <w:rFonts w:ascii="ＭＳ 明朝" w:hAnsi="ＭＳ 明朝" w:hint="eastAsia"/>
              <w:szCs w:val="21"/>
            </w:rPr>
            <w:delText>、リバースエンジニアリングその他ソースコードを入手しようとする行為</w:delText>
          </w:r>
        </w:del>
      </w:ins>
      <w:ins w:id="229" w:author="山﨑 俊介" w:date="2025-03-07T20:58:00Z">
        <w:del w:id="230" w:author="ATLO2" w:date="2025-04-07T15:32:00Z" w16du:dateUtc="2025-04-07T06:32:00Z">
          <w:r w:rsidR="00FF5F7D" w:rsidDel="000109ED">
            <w:rPr>
              <w:rFonts w:ascii="ＭＳ 明朝" w:hAnsi="ＭＳ 明朝" w:hint="eastAsia"/>
              <w:szCs w:val="21"/>
            </w:rPr>
            <w:delText>の禁止</w:delText>
          </w:r>
        </w:del>
      </w:ins>
    </w:p>
    <w:p w14:paraId="282364F5" w14:textId="70ECC5B4" w:rsidR="00FF5F7D" w:rsidDel="000109ED" w:rsidRDefault="00FF5F7D">
      <w:pPr>
        <w:widowControl/>
        <w:spacing w:after="160" w:line="259" w:lineRule="auto"/>
        <w:jc w:val="left"/>
        <w:rPr>
          <w:ins w:id="231" w:author="ATLO" w:date="2025-03-10T17:34:00Z" w16du:dateUtc="2025-03-10T08:34:00Z"/>
          <w:del w:id="232" w:author="ATLO2" w:date="2025-04-07T15:32:00Z" w16du:dateUtc="2025-04-07T06:32:00Z"/>
          <w:rFonts w:ascii="ＭＳ 明朝" w:hAnsi="ＭＳ 明朝"/>
          <w:szCs w:val="21"/>
        </w:rPr>
      </w:pPr>
      <w:ins w:id="233" w:author="山﨑 俊介" w:date="2025-03-07T20:58:00Z">
        <w:del w:id="234" w:author="ATLO2" w:date="2025-04-07T15:32:00Z" w16du:dateUtc="2025-04-07T06:32:00Z">
          <w:r w:rsidDel="000109ED">
            <w:rPr>
              <w:rFonts w:ascii="ＭＳ 明朝" w:hAnsi="ＭＳ 明朝" w:hint="eastAsia"/>
              <w:szCs w:val="21"/>
            </w:rPr>
            <w:delText>・甲がソフトウェアをコピーすること、第</w:delText>
          </w:r>
          <w:r w:rsidDel="000109ED">
            <w:rPr>
              <w:rFonts w:ascii="ＭＳ 明朝" w:hAnsi="ＭＳ 明朝"/>
              <w:szCs w:val="21"/>
            </w:rPr>
            <w:delText>3</w:delText>
          </w:r>
          <w:r w:rsidDel="000109ED">
            <w:rPr>
              <w:rFonts w:ascii="ＭＳ 明朝" w:hAnsi="ＭＳ 明朝" w:hint="eastAsia"/>
              <w:szCs w:val="21"/>
            </w:rPr>
            <w:delText>者へ販売することの禁止</w:delText>
          </w:r>
        </w:del>
      </w:ins>
    </w:p>
    <w:p w14:paraId="2F512A39" w14:textId="47771E54" w:rsidR="005906A2" w:rsidDel="000109ED" w:rsidRDefault="005906A2">
      <w:pPr>
        <w:widowControl/>
        <w:spacing w:after="160" w:line="259" w:lineRule="auto"/>
        <w:jc w:val="left"/>
        <w:rPr>
          <w:del w:id="235" w:author="ATLO2" w:date="2025-04-07T15:32:00Z" w16du:dateUtc="2025-04-07T06:32:00Z"/>
          <w:rFonts w:ascii="ＭＳ 明朝" w:hAnsi="ＭＳ 明朝"/>
          <w:szCs w:val="21"/>
        </w:rPr>
      </w:pPr>
      <w:ins w:id="236" w:author="ATLO" w:date="2025-03-10T17:34:00Z" w16du:dateUtc="2025-03-10T08:34:00Z">
        <w:del w:id="237" w:author="ATLO2" w:date="2025-04-07T15:32:00Z" w16du:dateUtc="2025-04-07T06:32:00Z">
          <w:r w:rsidRPr="00B43FEA" w:rsidDel="000109ED">
            <w:rPr>
              <w:rFonts w:ascii="ＭＳ 明朝" w:hAnsi="ＭＳ 明朝" w:hint="eastAsia"/>
              <w:b/>
              <w:bCs/>
              <w:highlight w:val="yellow"/>
            </w:rPr>
            <w:delText>【コメント：</w:delText>
          </w:r>
          <w:r w:rsidDel="000109ED">
            <w:rPr>
              <w:rFonts w:ascii="ＭＳ 明朝" w:hAnsi="ＭＳ 明朝" w:hint="eastAsia"/>
              <w:b/>
              <w:bCs/>
              <w:highlight w:val="yellow"/>
            </w:rPr>
            <w:delText>第8条、第9条に追記しました</w:delText>
          </w:r>
          <w:r w:rsidRPr="00B43FEA" w:rsidDel="000109ED">
            <w:rPr>
              <w:rFonts w:ascii="ＭＳ 明朝" w:hAnsi="ＭＳ 明朝" w:hint="eastAsia"/>
              <w:b/>
              <w:bCs/>
              <w:highlight w:val="yellow"/>
            </w:rPr>
            <w:delText>。】</w:delText>
          </w:r>
        </w:del>
      </w:ins>
    </w:p>
    <w:p w14:paraId="68469E52" w14:textId="77777777" w:rsidR="00CD6100" w:rsidRPr="00FF5F7D" w:rsidRDefault="00CD6100" w:rsidP="00CD6100">
      <w:pPr>
        <w:rPr>
          <w:rFonts w:ascii="ＭＳ 明朝" w:hAnsi="ＭＳ 明朝"/>
          <w:szCs w:val="21"/>
        </w:rPr>
      </w:pPr>
    </w:p>
    <w:p w14:paraId="299CAB80" w14:textId="3C41A898" w:rsidR="00CD6100" w:rsidRPr="00A20E8B" w:rsidRDefault="00CD6100" w:rsidP="00CD6100">
      <w:pPr>
        <w:rPr>
          <w:rFonts w:ascii="ＭＳ 明朝" w:hAnsi="ＭＳ 明朝"/>
          <w:szCs w:val="21"/>
        </w:rPr>
      </w:pPr>
      <w:r w:rsidRPr="00A20E8B">
        <w:rPr>
          <w:rFonts w:ascii="ＭＳ 明朝" w:hAnsi="ＭＳ 明朝" w:hint="eastAsia"/>
          <w:szCs w:val="21"/>
        </w:rPr>
        <w:t>本契約成立の証として</w:t>
      </w:r>
      <w:r w:rsidR="00F46AAA">
        <w:rPr>
          <w:rFonts w:ascii="ＭＳ 明朝" w:hAnsi="ＭＳ 明朝" w:hint="eastAsia"/>
          <w:szCs w:val="21"/>
        </w:rPr>
        <w:t>、</w:t>
      </w:r>
      <w:r w:rsidR="00F46AAA" w:rsidRPr="00F46AAA">
        <w:rPr>
          <w:rFonts w:ascii="ＭＳ 明朝" w:hAnsi="ＭＳ 明朝" w:hint="eastAsia"/>
          <w:szCs w:val="21"/>
        </w:rPr>
        <w:t>本書の電磁的記録を作成し、署名捺印又はこれに代わる電磁的処理を施し、双方保管するものとする。</w:t>
      </w:r>
    </w:p>
    <w:p w14:paraId="7A6C13EE" w14:textId="77777777" w:rsidR="00CD6100" w:rsidRPr="00A20E8B" w:rsidRDefault="00CD6100" w:rsidP="00CD6100">
      <w:pPr>
        <w:rPr>
          <w:rFonts w:ascii="ＭＳ 明朝" w:hAnsi="ＭＳ 明朝"/>
          <w:szCs w:val="21"/>
        </w:rPr>
      </w:pPr>
    </w:p>
    <w:p w14:paraId="1F4587C6" w14:textId="3DED97C0" w:rsidR="00CD6100" w:rsidRPr="00151240" w:rsidRDefault="00CD6100" w:rsidP="00CD6100">
      <w:pPr>
        <w:rPr>
          <w:rFonts w:ascii="ＭＳ 明朝" w:hAnsi="ＭＳ 明朝"/>
        </w:rPr>
      </w:pPr>
      <w:r w:rsidRPr="00151240">
        <w:rPr>
          <w:rFonts w:ascii="ＭＳ 明朝" w:hAnsi="ＭＳ 明朝" w:hint="eastAsia"/>
        </w:rPr>
        <w:t>202</w:t>
      </w:r>
      <w:r w:rsidR="00A324BE">
        <w:rPr>
          <w:rFonts w:ascii="ＭＳ 明朝" w:hAnsi="ＭＳ 明朝" w:hint="eastAsia"/>
        </w:rPr>
        <w:t>5</w:t>
      </w:r>
      <w:r w:rsidRPr="00151240">
        <w:rPr>
          <w:rFonts w:ascii="ＭＳ 明朝" w:hAnsi="ＭＳ 明朝" w:hint="eastAsia"/>
        </w:rPr>
        <w:t>年　　月　　日</w:t>
      </w:r>
    </w:p>
    <w:p w14:paraId="49768993" w14:textId="77777777" w:rsidR="00CD6100" w:rsidRPr="00A20E8B" w:rsidRDefault="00CD6100" w:rsidP="00CD6100">
      <w:pPr>
        <w:rPr>
          <w:rFonts w:ascii="ＭＳ 明朝" w:hAnsi="ＭＳ 明朝"/>
        </w:rPr>
      </w:pPr>
    </w:p>
    <w:p w14:paraId="3858E3FC" w14:textId="708A0A1E" w:rsidR="00CD6100" w:rsidRPr="00151240" w:rsidRDefault="00CD6100" w:rsidP="00CD6100">
      <w:pPr>
        <w:rPr>
          <w:rFonts w:ascii="ＭＳ 明朝" w:hAnsi="ＭＳ 明朝"/>
        </w:rPr>
      </w:pPr>
      <w:r>
        <w:t>甲：〒141-0001 東京都品川区北品川5-3-1-3609</w:t>
      </w:r>
    </w:p>
    <w:p w14:paraId="452EFF1B" w14:textId="77777777" w:rsidR="00CD6100" w:rsidRPr="00A20E8B" w:rsidRDefault="00CD6100" w:rsidP="00CD6100">
      <w:pPr>
        <w:rPr>
          <w:rFonts w:ascii="ＭＳ 明朝" w:hAnsi="ＭＳ 明朝"/>
          <w:szCs w:val="21"/>
        </w:rPr>
      </w:pPr>
      <w:r>
        <w:t>岸谷 祥平</w:t>
      </w:r>
    </w:p>
    <w:p w14:paraId="36FD905E" w14:textId="77777777" w:rsidR="00CD6100" w:rsidRPr="00A20E8B" w:rsidRDefault="00CD6100" w:rsidP="00CD6100">
      <w:pPr>
        <w:rPr>
          <w:rFonts w:ascii="ＭＳ 明朝" w:hAnsi="ＭＳ 明朝"/>
          <w:szCs w:val="21"/>
        </w:rPr>
      </w:pPr>
      <w:r/>
    </w:p>
    <w:p w14:paraId="3602FA95" w14:textId="77777777" w:rsidR="00E027DA" w:rsidRPr="00E027DA" w:rsidRDefault="00CD6100" w:rsidP="00E027DA">
      <w:pPr>
        <w:rPr>
          <w:rFonts w:ascii="ＭＳ 明朝" w:hAnsi="ＭＳ 明朝"/>
          <w:szCs w:val="21"/>
        </w:rPr>
      </w:pPr>
      <w:r w:rsidRPr="00A20E8B">
        <w:rPr>
          <w:rFonts w:ascii="ＭＳ 明朝" w:hAnsi="ＭＳ 明朝" w:hint="eastAsia"/>
          <w:szCs w:val="21"/>
        </w:rPr>
        <w:t>乙：</w:t>
      </w:r>
      <w:r w:rsidR="00E027DA" w:rsidRPr="00E027DA">
        <w:rPr>
          <w:rFonts w:ascii="ＭＳ 明朝" w:hAnsi="ＭＳ 明朝" w:hint="eastAsia"/>
          <w:szCs w:val="21"/>
        </w:rPr>
        <w:t>東京都江東区有明一丁目2番11</w:t>
      </w:r>
    </w:p>
    <w:p w14:paraId="2B53F87A" w14:textId="77777777" w:rsidR="00E027DA" w:rsidRPr="00E027DA" w:rsidRDefault="00E027DA" w:rsidP="008000FE">
      <w:pPr>
        <w:ind w:leftChars="200" w:left="420"/>
        <w:rPr>
          <w:rFonts w:ascii="ＭＳ 明朝" w:hAnsi="ＭＳ 明朝"/>
          <w:szCs w:val="21"/>
        </w:rPr>
      </w:pPr>
      <w:r w:rsidRPr="00E027DA">
        <w:rPr>
          <w:rFonts w:ascii="ＭＳ 明朝" w:hAnsi="ＭＳ 明朝" w:hint="eastAsia"/>
          <w:szCs w:val="21"/>
        </w:rPr>
        <w:t>ボンギンカン株式会社</w:t>
      </w:r>
    </w:p>
    <w:p w14:paraId="38982CA8" w14:textId="4F702BB3" w:rsidR="00CD6100" w:rsidRPr="00A20E8B" w:rsidRDefault="00E027DA" w:rsidP="008000FE">
      <w:pPr>
        <w:ind w:leftChars="200" w:left="420"/>
        <w:rPr>
          <w:rFonts w:ascii="ＭＳ 明朝" w:hAnsi="ＭＳ 明朝"/>
        </w:rPr>
      </w:pPr>
      <w:r w:rsidRPr="00E027DA">
        <w:rPr>
          <w:rFonts w:ascii="ＭＳ 明朝" w:hAnsi="ＭＳ 明朝" w:hint="eastAsia"/>
          <w:szCs w:val="21"/>
        </w:rPr>
        <w:t>代表取締役　坪内　弘毅</w:t>
      </w:r>
    </w:p>
    <w:p w14:paraId="40F5FFF3" w14:textId="77777777" w:rsidR="00CD6100" w:rsidRPr="002840F4" w:rsidRDefault="00CD6100" w:rsidP="00CD6100"/>
    <w:p w14:paraId="0CB60272" w14:textId="77777777" w:rsidR="00CE277A" w:rsidRDefault="00CE277A"/>
    <w:sectPr w:rsidR="00CE277A" w:rsidSect="000F4759">
      <w:footerReference w:type="default" r:id="rId8"/>
      <w:pgSz w:w="11906" w:h="16838" w:code="9"/>
      <w:pgMar w:top="1701" w:right="1701" w:bottom="1701" w:left="1701" w:header="851" w:footer="992" w:gutter="0"/>
      <w:cols w:space="425"/>
      <w:docGrid w:type="lines" w:linePitch="353" w:charSpace="114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4D3A2" w14:textId="77777777" w:rsidR="00DF1EE4" w:rsidRDefault="00DF1EE4">
      <w:r>
        <w:separator/>
      </w:r>
    </w:p>
  </w:endnote>
  <w:endnote w:type="continuationSeparator" w:id="0">
    <w:p w14:paraId="6A9FD5D6" w14:textId="77777777" w:rsidR="00DF1EE4" w:rsidRDefault="00DF1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2346313"/>
      <w:docPartObj>
        <w:docPartGallery w:val="Page Numbers (Bottom of Page)"/>
        <w:docPartUnique/>
      </w:docPartObj>
    </w:sdtPr>
    <w:sdtEndPr>
      <w:rPr>
        <w:rFonts w:ascii="ＭＳ 明朝" w:hAnsi="ＭＳ 明朝"/>
      </w:rPr>
    </w:sdtEndPr>
    <w:sdtContent>
      <w:p w14:paraId="3868DBBA" w14:textId="64C1B813" w:rsidR="00320D8E" w:rsidRPr="00A20E8B" w:rsidRDefault="00C40232" w:rsidP="00585705">
        <w:pPr>
          <w:pStyle w:val="aa"/>
          <w:jc w:val="center"/>
          <w:rPr>
            <w:rFonts w:ascii="ＭＳ 明朝" w:hAnsi="ＭＳ 明朝"/>
          </w:rPr>
        </w:pPr>
        <w:r w:rsidRPr="00A20E8B">
          <w:rPr>
            <w:rFonts w:ascii="ＭＳ 明朝" w:hAnsi="ＭＳ 明朝"/>
          </w:rPr>
          <w:fldChar w:fldCharType="begin"/>
        </w:r>
        <w:r w:rsidRPr="00A20E8B">
          <w:rPr>
            <w:rFonts w:ascii="ＭＳ 明朝" w:hAnsi="ＭＳ 明朝"/>
          </w:rPr>
          <w:instrText>PAGE   \* MERGEFORMAT</w:instrText>
        </w:r>
        <w:r w:rsidRPr="00A20E8B">
          <w:rPr>
            <w:rFonts w:ascii="ＭＳ 明朝" w:hAnsi="ＭＳ 明朝"/>
          </w:rPr>
          <w:fldChar w:fldCharType="separate"/>
        </w:r>
        <w:r w:rsidRPr="00A20E8B">
          <w:rPr>
            <w:rFonts w:ascii="ＭＳ 明朝" w:hAnsi="ＭＳ 明朝"/>
            <w:noProof/>
            <w:lang w:val="ja-JP"/>
          </w:rPr>
          <w:t>8</w:t>
        </w:r>
        <w:r w:rsidRPr="00A20E8B">
          <w:rPr>
            <w:rFonts w:ascii="ＭＳ 明朝" w:hAnsi="ＭＳ 明朝"/>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4866D" w14:textId="77777777" w:rsidR="00DF1EE4" w:rsidRDefault="00DF1EE4">
      <w:r>
        <w:separator/>
      </w:r>
    </w:p>
  </w:footnote>
  <w:footnote w:type="continuationSeparator" w:id="0">
    <w:p w14:paraId="537ECA79" w14:textId="77777777" w:rsidR="00DF1EE4" w:rsidRDefault="00DF1E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16AFE"/>
    <w:multiLevelType w:val="hybridMultilevel"/>
    <w:tmpl w:val="52B0B7BA"/>
    <w:lvl w:ilvl="0" w:tplc="FFFFFFFF">
      <w:start w:val="1"/>
      <w:numFmt w:val="decimal"/>
      <w:lvlText w:val="%1"/>
      <w:lvlJc w:val="left"/>
      <w:pPr>
        <w:ind w:left="42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 w15:restartNumberingAfterBreak="0">
    <w:nsid w:val="0BD940D4"/>
    <w:multiLevelType w:val="hybridMultilevel"/>
    <w:tmpl w:val="52B0B7BA"/>
    <w:lvl w:ilvl="0" w:tplc="FFFFFFFF">
      <w:start w:val="1"/>
      <w:numFmt w:val="decimal"/>
      <w:lvlText w:val="%1"/>
      <w:lvlJc w:val="left"/>
      <w:pPr>
        <w:ind w:left="42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2" w15:restartNumberingAfterBreak="0">
    <w:nsid w:val="12E75A67"/>
    <w:multiLevelType w:val="hybridMultilevel"/>
    <w:tmpl w:val="52B0B7BA"/>
    <w:lvl w:ilvl="0" w:tplc="FFFFFFFF">
      <w:start w:val="1"/>
      <w:numFmt w:val="decimal"/>
      <w:lvlText w:val="%1"/>
      <w:lvlJc w:val="left"/>
      <w:pPr>
        <w:ind w:left="42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3" w15:restartNumberingAfterBreak="0">
    <w:nsid w:val="14F656B1"/>
    <w:multiLevelType w:val="hybridMultilevel"/>
    <w:tmpl w:val="52B0B7BA"/>
    <w:lvl w:ilvl="0" w:tplc="FFFFFFFF">
      <w:start w:val="1"/>
      <w:numFmt w:val="decimal"/>
      <w:lvlText w:val="%1"/>
      <w:lvlJc w:val="left"/>
      <w:pPr>
        <w:ind w:left="42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4" w15:restartNumberingAfterBreak="0">
    <w:nsid w:val="17281B94"/>
    <w:multiLevelType w:val="hybridMultilevel"/>
    <w:tmpl w:val="52B0B7BA"/>
    <w:lvl w:ilvl="0" w:tplc="FFFFFFFF">
      <w:start w:val="1"/>
      <w:numFmt w:val="decimal"/>
      <w:lvlText w:val="%1"/>
      <w:lvlJc w:val="left"/>
      <w:pPr>
        <w:ind w:left="42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5" w15:restartNumberingAfterBreak="0">
    <w:nsid w:val="18F46BA8"/>
    <w:multiLevelType w:val="hybridMultilevel"/>
    <w:tmpl w:val="C326FC68"/>
    <w:lvl w:ilvl="0" w:tplc="6D1C2E9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8F77355"/>
    <w:multiLevelType w:val="hybridMultilevel"/>
    <w:tmpl w:val="20DAB8CA"/>
    <w:lvl w:ilvl="0" w:tplc="47864AC6">
      <w:start w:val="1"/>
      <w:numFmt w:val="decimal"/>
      <w:lvlText w:val="第%1条"/>
      <w:lvlJc w:val="left"/>
      <w:pPr>
        <w:ind w:left="420" w:hanging="420"/>
      </w:pPr>
      <w:rPr>
        <w:rFonts w:eastAsia="ＭＳ 明朝"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22E5744"/>
    <w:multiLevelType w:val="hybridMultilevel"/>
    <w:tmpl w:val="52B0B7BA"/>
    <w:lvl w:ilvl="0" w:tplc="FFFFFFFF">
      <w:start w:val="1"/>
      <w:numFmt w:val="decimal"/>
      <w:lvlText w:val="%1"/>
      <w:lvlJc w:val="left"/>
      <w:pPr>
        <w:ind w:left="42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8" w15:restartNumberingAfterBreak="0">
    <w:nsid w:val="38E55877"/>
    <w:multiLevelType w:val="hybridMultilevel"/>
    <w:tmpl w:val="52B0B7BA"/>
    <w:lvl w:ilvl="0" w:tplc="6D1C2E9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0B51A81"/>
    <w:multiLevelType w:val="hybridMultilevel"/>
    <w:tmpl w:val="03AAFE74"/>
    <w:lvl w:ilvl="0" w:tplc="EF9A78D8">
      <w:start w:val="1"/>
      <w:numFmt w:val="decimal"/>
      <w:lvlText w:val="(%1)"/>
      <w:lvlJc w:val="left"/>
      <w:pPr>
        <w:ind w:left="701" w:hanging="420"/>
      </w:pPr>
      <w:rPr>
        <w:rFonts w:hint="eastAsia"/>
      </w:rPr>
    </w:lvl>
    <w:lvl w:ilvl="1" w:tplc="04090017" w:tentative="1">
      <w:start w:val="1"/>
      <w:numFmt w:val="aiueoFullWidth"/>
      <w:lvlText w:val="(%2)"/>
      <w:lvlJc w:val="left"/>
      <w:pPr>
        <w:ind w:left="1121" w:hanging="420"/>
      </w:pPr>
    </w:lvl>
    <w:lvl w:ilvl="2" w:tplc="04090011" w:tentative="1">
      <w:start w:val="1"/>
      <w:numFmt w:val="decimalEnclosedCircle"/>
      <w:lvlText w:val="%3"/>
      <w:lvlJc w:val="left"/>
      <w:pPr>
        <w:ind w:left="1541" w:hanging="420"/>
      </w:pPr>
    </w:lvl>
    <w:lvl w:ilvl="3" w:tplc="0409000F" w:tentative="1">
      <w:start w:val="1"/>
      <w:numFmt w:val="decimal"/>
      <w:lvlText w:val="%4."/>
      <w:lvlJc w:val="left"/>
      <w:pPr>
        <w:ind w:left="1961" w:hanging="420"/>
      </w:pPr>
    </w:lvl>
    <w:lvl w:ilvl="4" w:tplc="04090017" w:tentative="1">
      <w:start w:val="1"/>
      <w:numFmt w:val="aiueoFullWidth"/>
      <w:lvlText w:val="(%5)"/>
      <w:lvlJc w:val="left"/>
      <w:pPr>
        <w:ind w:left="2381" w:hanging="420"/>
      </w:pPr>
    </w:lvl>
    <w:lvl w:ilvl="5" w:tplc="04090011" w:tentative="1">
      <w:start w:val="1"/>
      <w:numFmt w:val="decimalEnclosedCircle"/>
      <w:lvlText w:val="%6"/>
      <w:lvlJc w:val="left"/>
      <w:pPr>
        <w:ind w:left="2801" w:hanging="420"/>
      </w:pPr>
    </w:lvl>
    <w:lvl w:ilvl="6" w:tplc="0409000F" w:tentative="1">
      <w:start w:val="1"/>
      <w:numFmt w:val="decimal"/>
      <w:lvlText w:val="%7."/>
      <w:lvlJc w:val="left"/>
      <w:pPr>
        <w:ind w:left="3221" w:hanging="420"/>
      </w:pPr>
    </w:lvl>
    <w:lvl w:ilvl="7" w:tplc="04090017" w:tentative="1">
      <w:start w:val="1"/>
      <w:numFmt w:val="aiueoFullWidth"/>
      <w:lvlText w:val="(%8)"/>
      <w:lvlJc w:val="left"/>
      <w:pPr>
        <w:ind w:left="3641" w:hanging="420"/>
      </w:pPr>
    </w:lvl>
    <w:lvl w:ilvl="8" w:tplc="04090011" w:tentative="1">
      <w:start w:val="1"/>
      <w:numFmt w:val="decimalEnclosedCircle"/>
      <w:lvlText w:val="%9"/>
      <w:lvlJc w:val="left"/>
      <w:pPr>
        <w:ind w:left="4061" w:hanging="420"/>
      </w:pPr>
    </w:lvl>
  </w:abstractNum>
  <w:abstractNum w:abstractNumId="10" w15:restartNumberingAfterBreak="0">
    <w:nsid w:val="41FD3871"/>
    <w:multiLevelType w:val="hybridMultilevel"/>
    <w:tmpl w:val="03AAFE74"/>
    <w:lvl w:ilvl="0" w:tplc="FFFFFFFF">
      <w:start w:val="1"/>
      <w:numFmt w:val="decimal"/>
      <w:lvlText w:val="(%1)"/>
      <w:lvlJc w:val="left"/>
      <w:pPr>
        <w:ind w:left="701" w:hanging="420"/>
      </w:pPr>
      <w:rPr>
        <w:rFonts w:hint="eastAsia"/>
      </w:rPr>
    </w:lvl>
    <w:lvl w:ilvl="1" w:tplc="FFFFFFFF" w:tentative="1">
      <w:start w:val="1"/>
      <w:numFmt w:val="aiueoFullWidth"/>
      <w:lvlText w:val="(%2)"/>
      <w:lvlJc w:val="left"/>
      <w:pPr>
        <w:ind w:left="1121" w:hanging="420"/>
      </w:pPr>
    </w:lvl>
    <w:lvl w:ilvl="2" w:tplc="FFFFFFFF" w:tentative="1">
      <w:start w:val="1"/>
      <w:numFmt w:val="decimalEnclosedCircle"/>
      <w:lvlText w:val="%3"/>
      <w:lvlJc w:val="left"/>
      <w:pPr>
        <w:ind w:left="1541" w:hanging="420"/>
      </w:pPr>
    </w:lvl>
    <w:lvl w:ilvl="3" w:tplc="FFFFFFFF" w:tentative="1">
      <w:start w:val="1"/>
      <w:numFmt w:val="decimal"/>
      <w:lvlText w:val="%4."/>
      <w:lvlJc w:val="left"/>
      <w:pPr>
        <w:ind w:left="1961" w:hanging="420"/>
      </w:pPr>
    </w:lvl>
    <w:lvl w:ilvl="4" w:tplc="FFFFFFFF" w:tentative="1">
      <w:start w:val="1"/>
      <w:numFmt w:val="aiueoFullWidth"/>
      <w:lvlText w:val="(%5)"/>
      <w:lvlJc w:val="left"/>
      <w:pPr>
        <w:ind w:left="2381" w:hanging="420"/>
      </w:pPr>
    </w:lvl>
    <w:lvl w:ilvl="5" w:tplc="FFFFFFFF" w:tentative="1">
      <w:start w:val="1"/>
      <w:numFmt w:val="decimalEnclosedCircle"/>
      <w:lvlText w:val="%6"/>
      <w:lvlJc w:val="left"/>
      <w:pPr>
        <w:ind w:left="2801" w:hanging="420"/>
      </w:pPr>
    </w:lvl>
    <w:lvl w:ilvl="6" w:tplc="FFFFFFFF" w:tentative="1">
      <w:start w:val="1"/>
      <w:numFmt w:val="decimal"/>
      <w:lvlText w:val="%7."/>
      <w:lvlJc w:val="left"/>
      <w:pPr>
        <w:ind w:left="3221" w:hanging="420"/>
      </w:pPr>
    </w:lvl>
    <w:lvl w:ilvl="7" w:tplc="FFFFFFFF" w:tentative="1">
      <w:start w:val="1"/>
      <w:numFmt w:val="aiueoFullWidth"/>
      <w:lvlText w:val="(%8)"/>
      <w:lvlJc w:val="left"/>
      <w:pPr>
        <w:ind w:left="3641" w:hanging="420"/>
      </w:pPr>
    </w:lvl>
    <w:lvl w:ilvl="8" w:tplc="FFFFFFFF" w:tentative="1">
      <w:start w:val="1"/>
      <w:numFmt w:val="decimalEnclosedCircle"/>
      <w:lvlText w:val="%9"/>
      <w:lvlJc w:val="left"/>
      <w:pPr>
        <w:ind w:left="4061" w:hanging="420"/>
      </w:pPr>
    </w:lvl>
  </w:abstractNum>
  <w:abstractNum w:abstractNumId="11" w15:restartNumberingAfterBreak="0">
    <w:nsid w:val="45E77372"/>
    <w:multiLevelType w:val="hybridMultilevel"/>
    <w:tmpl w:val="52B0B7BA"/>
    <w:lvl w:ilvl="0" w:tplc="FFFFFFFF">
      <w:start w:val="1"/>
      <w:numFmt w:val="decimal"/>
      <w:lvlText w:val="%1"/>
      <w:lvlJc w:val="left"/>
      <w:pPr>
        <w:ind w:left="42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2" w15:restartNumberingAfterBreak="0">
    <w:nsid w:val="480F1E6B"/>
    <w:multiLevelType w:val="hybridMultilevel"/>
    <w:tmpl w:val="52B0B7BA"/>
    <w:lvl w:ilvl="0" w:tplc="FFFFFFFF">
      <w:start w:val="1"/>
      <w:numFmt w:val="decimal"/>
      <w:lvlText w:val="%1"/>
      <w:lvlJc w:val="left"/>
      <w:pPr>
        <w:ind w:left="42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3" w15:restartNumberingAfterBreak="0">
    <w:nsid w:val="4DAA3F51"/>
    <w:multiLevelType w:val="hybridMultilevel"/>
    <w:tmpl w:val="52B0B7BA"/>
    <w:lvl w:ilvl="0" w:tplc="FFFFFFFF">
      <w:start w:val="1"/>
      <w:numFmt w:val="decimal"/>
      <w:lvlText w:val="%1"/>
      <w:lvlJc w:val="left"/>
      <w:pPr>
        <w:ind w:left="42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4" w15:restartNumberingAfterBreak="0">
    <w:nsid w:val="551263EF"/>
    <w:multiLevelType w:val="hybridMultilevel"/>
    <w:tmpl w:val="52B0B7BA"/>
    <w:lvl w:ilvl="0" w:tplc="FFFFFFFF">
      <w:start w:val="1"/>
      <w:numFmt w:val="decimal"/>
      <w:lvlText w:val="%1"/>
      <w:lvlJc w:val="left"/>
      <w:pPr>
        <w:ind w:left="42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5" w15:restartNumberingAfterBreak="0">
    <w:nsid w:val="579C4FA3"/>
    <w:multiLevelType w:val="hybridMultilevel"/>
    <w:tmpl w:val="52B0B7BA"/>
    <w:lvl w:ilvl="0" w:tplc="FFFFFFFF">
      <w:start w:val="1"/>
      <w:numFmt w:val="decimal"/>
      <w:lvlText w:val="%1"/>
      <w:lvlJc w:val="left"/>
      <w:pPr>
        <w:ind w:left="42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6" w15:restartNumberingAfterBreak="0">
    <w:nsid w:val="60114229"/>
    <w:multiLevelType w:val="hybridMultilevel"/>
    <w:tmpl w:val="52B0B7BA"/>
    <w:lvl w:ilvl="0" w:tplc="FFFFFFFF">
      <w:start w:val="1"/>
      <w:numFmt w:val="decimal"/>
      <w:lvlText w:val="%1"/>
      <w:lvlJc w:val="left"/>
      <w:pPr>
        <w:ind w:left="42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7" w15:restartNumberingAfterBreak="0">
    <w:nsid w:val="630210EA"/>
    <w:multiLevelType w:val="hybridMultilevel"/>
    <w:tmpl w:val="2BBAC23E"/>
    <w:lvl w:ilvl="0" w:tplc="EF9A78D8">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8" w15:restartNumberingAfterBreak="0">
    <w:nsid w:val="64112EC1"/>
    <w:multiLevelType w:val="hybridMultilevel"/>
    <w:tmpl w:val="52B0B7BA"/>
    <w:lvl w:ilvl="0" w:tplc="FFFFFFFF">
      <w:start w:val="1"/>
      <w:numFmt w:val="decimal"/>
      <w:lvlText w:val="%1"/>
      <w:lvlJc w:val="left"/>
      <w:pPr>
        <w:ind w:left="42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16cid:durableId="719596503">
    <w:abstractNumId w:val="6"/>
  </w:num>
  <w:num w:numId="2" w16cid:durableId="1019042196">
    <w:abstractNumId w:val="8"/>
  </w:num>
  <w:num w:numId="3" w16cid:durableId="2119253230">
    <w:abstractNumId w:val="15"/>
  </w:num>
  <w:num w:numId="4" w16cid:durableId="983002590">
    <w:abstractNumId w:val="7"/>
  </w:num>
  <w:num w:numId="5" w16cid:durableId="1094204290">
    <w:abstractNumId w:val="13"/>
  </w:num>
  <w:num w:numId="6" w16cid:durableId="972295503">
    <w:abstractNumId w:val="17"/>
  </w:num>
  <w:num w:numId="7" w16cid:durableId="1107775227">
    <w:abstractNumId w:val="11"/>
  </w:num>
  <w:num w:numId="8" w16cid:durableId="1848787557">
    <w:abstractNumId w:val="14"/>
  </w:num>
  <w:num w:numId="9" w16cid:durableId="748038251">
    <w:abstractNumId w:val="12"/>
  </w:num>
  <w:num w:numId="10" w16cid:durableId="1924141415">
    <w:abstractNumId w:val="3"/>
  </w:num>
  <w:num w:numId="11" w16cid:durableId="1489512851">
    <w:abstractNumId w:val="4"/>
  </w:num>
  <w:num w:numId="12" w16cid:durableId="472406599">
    <w:abstractNumId w:val="0"/>
  </w:num>
  <w:num w:numId="13" w16cid:durableId="1622300076">
    <w:abstractNumId w:val="16"/>
  </w:num>
  <w:num w:numId="14" w16cid:durableId="1187477308">
    <w:abstractNumId w:val="9"/>
  </w:num>
  <w:num w:numId="15" w16cid:durableId="195045546">
    <w:abstractNumId w:val="5"/>
  </w:num>
  <w:num w:numId="16" w16cid:durableId="1397127691">
    <w:abstractNumId w:val="18"/>
  </w:num>
  <w:num w:numId="17" w16cid:durableId="1356350718">
    <w:abstractNumId w:val="1"/>
  </w:num>
  <w:num w:numId="18" w16cid:durableId="1625769999">
    <w:abstractNumId w:val="2"/>
  </w:num>
  <w:num w:numId="19" w16cid:durableId="31642534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TLO2">
    <w15:presenceInfo w15:providerId="None" w15:userId="ATLO2"/>
  </w15:person>
  <w15:person w15:author="ATLO">
    <w15:presenceInfo w15:providerId="None" w15:userId="ATLO"/>
  </w15:person>
  <w15:person w15:author="山﨑 俊介">
    <w15:presenceInfo w15:providerId="Windows Live" w15:userId="9790da1b909298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trackRevisions/>
  <w:defaultTabStop w:val="840"/>
  <w:drawingGridHorizontalSpacing w:val="133"/>
  <w:drawingGridVerticalSpacing w:val="35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100"/>
    <w:rsid w:val="000009F8"/>
    <w:rsid w:val="000109ED"/>
    <w:rsid w:val="00011D59"/>
    <w:rsid w:val="00080A83"/>
    <w:rsid w:val="000D0F48"/>
    <w:rsid w:val="000F4759"/>
    <w:rsid w:val="001023C3"/>
    <w:rsid w:val="0011295D"/>
    <w:rsid w:val="00117946"/>
    <w:rsid w:val="001F565C"/>
    <w:rsid w:val="00262EE8"/>
    <w:rsid w:val="002E4791"/>
    <w:rsid w:val="002F6759"/>
    <w:rsid w:val="00320D8E"/>
    <w:rsid w:val="003419F9"/>
    <w:rsid w:val="00354FF3"/>
    <w:rsid w:val="00372129"/>
    <w:rsid w:val="00382D6E"/>
    <w:rsid w:val="00384092"/>
    <w:rsid w:val="003A019A"/>
    <w:rsid w:val="003A1297"/>
    <w:rsid w:val="003A7491"/>
    <w:rsid w:val="003B7CCD"/>
    <w:rsid w:val="003F7988"/>
    <w:rsid w:val="00417F6B"/>
    <w:rsid w:val="00420727"/>
    <w:rsid w:val="004D0EA0"/>
    <w:rsid w:val="004D71D3"/>
    <w:rsid w:val="00527194"/>
    <w:rsid w:val="005433B7"/>
    <w:rsid w:val="00573A95"/>
    <w:rsid w:val="005906A2"/>
    <w:rsid w:val="00595AED"/>
    <w:rsid w:val="00596C03"/>
    <w:rsid w:val="006272FC"/>
    <w:rsid w:val="00633C9A"/>
    <w:rsid w:val="006B7D59"/>
    <w:rsid w:val="006C1792"/>
    <w:rsid w:val="006C430F"/>
    <w:rsid w:val="006C56C4"/>
    <w:rsid w:val="006E15B0"/>
    <w:rsid w:val="006E2291"/>
    <w:rsid w:val="00715F4F"/>
    <w:rsid w:val="00745A68"/>
    <w:rsid w:val="00756069"/>
    <w:rsid w:val="007976A6"/>
    <w:rsid w:val="007A04EC"/>
    <w:rsid w:val="007A088F"/>
    <w:rsid w:val="008000FE"/>
    <w:rsid w:val="00837EE0"/>
    <w:rsid w:val="008409B6"/>
    <w:rsid w:val="00864292"/>
    <w:rsid w:val="008B0AC9"/>
    <w:rsid w:val="008C0160"/>
    <w:rsid w:val="00917F6B"/>
    <w:rsid w:val="009308B2"/>
    <w:rsid w:val="00934698"/>
    <w:rsid w:val="009467B2"/>
    <w:rsid w:val="00981EF9"/>
    <w:rsid w:val="0098700B"/>
    <w:rsid w:val="009F7767"/>
    <w:rsid w:val="00A324BE"/>
    <w:rsid w:val="00A4007F"/>
    <w:rsid w:val="00A75A1F"/>
    <w:rsid w:val="00AB7579"/>
    <w:rsid w:val="00AC2122"/>
    <w:rsid w:val="00AC74BC"/>
    <w:rsid w:val="00AD2A47"/>
    <w:rsid w:val="00AE59F1"/>
    <w:rsid w:val="00B865ED"/>
    <w:rsid w:val="00BC35A6"/>
    <w:rsid w:val="00BF3D37"/>
    <w:rsid w:val="00C0354F"/>
    <w:rsid w:val="00C40232"/>
    <w:rsid w:val="00C628EB"/>
    <w:rsid w:val="00C6442C"/>
    <w:rsid w:val="00C73C4F"/>
    <w:rsid w:val="00C73D92"/>
    <w:rsid w:val="00C87056"/>
    <w:rsid w:val="00CB00D2"/>
    <w:rsid w:val="00CC08D5"/>
    <w:rsid w:val="00CD5ADE"/>
    <w:rsid w:val="00CD6100"/>
    <w:rsid w:val="00CE277A"/>
    <w:rsid w:val="00CE5CFA"/>
    <w:rsid w:val="00CF014D"/>
    <w:rsid w:val="00D4386B"/>
    <w:rsid w:val="00D70AF4"/>
    <w:rsid w:val="00D86DF1"/>
    <w:rsid w:val="00DB1584"/>
    <w:rsid w:val="00DB2A6E"/>
    <w:rsid w:val="00DB7EF8"/>
    <w:rsid w:val="00DC23C7"/>
    <w:rsid w:val="00DE4395"/>
    <w:rsid w:val="00DE6C16"/>
    <w:rsid w:val="00DF1EE4"/>
    <w:rsid w:val="00DF2FA0"/>
    <w:rsid w:val="00DF6452"/>
    <w:rsid w:val="00E027DA"/>
    <w:rsid w:val="00E55985"/>
    <w:rsid w:val="00ED3E6F"/>
    <w:rsid w:val="00F33CFF"/>
    <w:rsid w:val="00F443E2"/>
    <w:rsid w:val="00F46AAA"/>
    <w:rsid w:val="00FB4AF7"/>
    <w:rsid w:val="00FC59DA"/>
    <w:rsid w:val="00FE7B32"/>
    <w:rsid w:val="00FF5F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54F3C9"/>
  <w15:chartTrackingRefBased/>
  <w15:docId w15:val="{8314CD85-824E-4933-A335-50CA9148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ＭＳ 明朝" w:eastAsia="ＭＳ 明朝" w:hAnsi="ＭＳ 明朝" w:cstheme="minorBidi"/>
        <w:kern w:val="2"/>
        <w:sz w:val="21"/>
        <w:szCs w:val="21"/>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100"/>
    <w:pPr>
      <w:widowControl w:val="0"/>
      <w:spacing w:after="0" w:line="240" w:lineRule="auto"/>
      <w:jc w:val="both"/>
    </w:pPr>
    <w:rPr>
      <w:rFonts w:ascii="Century" w:hAnsi="Century" w:cs="Times New Roman"/>
      <w:szCs w:val="24"/>
      <w14:ligatures w14:val="none"/>
    </w:rPr>
  </w:style>
  <w:style w:type="paragraph" w:styleId="1">
    <w:name w:val="heading 1"/>
    <w:basedOn w:val="a"/>
    <w:next w:val="a"/>
    <w:link w:val="10"/>
    <w:uiPriority w:val="9"/>
    <w:qFormat/>
    <w:rsid w:val="00CD610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D610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D610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CD610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D610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D610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D610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D610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D610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D610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D610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D6100"/>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CD610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D610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D610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D610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D610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D610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D610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D61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D610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D610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D6100"/>
    <w:pPr>
      <w:spacing w:before="160"/>
      <w:jc w:val="center"/>
    </w:pPr>
    <w:rPr>
      <w:i/>
      <w:iCs/>
      <w:color w:val="404040" w:themeColor="text1" w:themeTint="BF"/>
    </w:rPr>
  </w:style>
  <w:style w:type="character" w:customStyle="1" w:styleId="a8">
    <w:name w:val="引用文 (文字)"/>
    <w:basedOn w:val="a0"/>
    <w:link w:val="a7"/>
    <w:uiPriority w:val="29"/>
    <w:rsid w:val="00CD6100"/>
    <w:rPr>
      <w:i/>
      <w:iCs/>
      <w:color w:val="404040" w:themeColor="text1" w:themeTint="BF"/>
    </w:rPr>
  </w:style>
  <w:style w:type="paragraph" w:styleId="a9">
    <w:name w:val="List Paragraph"/>
    <w:basedOn w:val="a"/>
    <w:uiPriority w:val="34"/>
    <w:qFormat/>
    <w:rsid w:val="00CD6100"/>
    <w:pPr>
      <w:ind w:left="720"/>
      <w:contextualSpacing/>
    </w:pPr>
  </w:style>
  <w:style w:type="character" w:styleId="21">
    <w:name w:val="Intense Emphasis"/>
    <w:basedOn w:val="a0"/>
    <w:uiPriority w:val="21"/>
    <w:qFormat/>
    <w:rsid w:val="00CD6100"/>
    <w:rPr>
      <w:i/>
      <w:iCs/>
      <w:color w:val="0F4761" w:themeColor="accent1" w:themeShade="BF"/>
    </w:rPr>
  </w:style>
  <w:style w:type="paragraph" w:styleId="22">
    <w:name w:val="Intense Quote"/>
    <w:basedOn w:val="a"/>
    <w:next w:val="a"/>
    <w:link w:val="23"/>
    <w:uiPriority w:val="30"/>
    <w:qFormat/>
    <w:rsid w:val="00CD6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D6100"/>
    <w:rPr>
      <w:i/>
      <w:iCs/>
      <w:color w:val="0F4761" w:themeColor="accent1" w:themeShade="BF"/>
    </w:rPr>
  </w:style>
  <w:style w:type="character" w:styleId="24">
    <w:name w:val="Intense Reference"/>
    <w:basedOn w:val="a0"/>
    <w:uiPriority w:val="32"/>
    <w:qFormat/>
    <w:rsid w:val="00CD6100"/>
    <w:rPr>
      <w:b/>
      <w:bCs/>
      <w:smallCaps/>
      <w:color w:val="0F4761" w:themeColor="accent1" w:themeShade="BF"/>
      <w:spacing w:val="5"/>
    </w:rPr>
  </w:style>
  <w:style w:type="paragraph" w:styleId="aa">
    <w:name w:val="footer"/>
    <w:basedOn w:val="a"/>
    <w:link w:val="ab"/>
    <w:uiPriority w:val="99"/>
    <w:unhideWhenUsed/>
    <w:rsid w:val="00CD6100"/>
    <w:pPr>
      <w:tabs>
        <w:tab w:val="center" w:pos="4252"/>
        <w:tab w:val="right" w:pos="8504"/>
      </w:tabs>
      <w:snapToGrid w:val="0"/>
    </w:pPr>
  </w:style>
  <w:style w:type="character" w:customStyle="1" w:styleId="ab">
    <w:name w:val="フッター (文字)"/>
    <w:basedOn w:val="a0"/>
    <w:link w:val="aa"/>
    <w:uiPriority w:val="99"/>
    <w:rsid w:val="00CD6100"/>
    <w:rPr>
      <w:rFonts w:ascii="Century" w:hAnsi="Century" w:cs="Times New Roman"/>
      <w:szCs w:val="24"/>
      <w14:ligatures w14:val="none"/>
    </w:rPr>
  </w:style>
  <w:style w:type="paragraph" w:styleId="ac">
    <w:name w:val="Revision"/>
    <w:hidden/>
    <w:uiPriority w:val="99"/>
    <w:semiHidden/>
    <w:rsid w:val="00D4386B"/>
    <w:pPr>
      <w:spacing w:after="0" w:line="240" w:lineRule="auto"/>
    </w:pPr>
    <w:rPr>
      <w:rFonts w:ascii="Century" w:hAnsi="Century" w:cs="Times New Roman"/>
      <w:szCs w:val="24"/>
      <w14:ligatures w14:val="none"/>
    </w:rPr>
  </w:style>
  <w:style w:type="paragraph" w:styleId="ad">
    <w:name w:val="header"/>
    <w:basedOn w:val="a"/>
    <w:link w:val="ae"/>
    <w:uiPriority w:val="99"/>
    <w:unhideWhenUsed/>
    <w:rsid w:val="00354FF3"/>
    <w:pPr>
      <w:tabs>
        <w:tab w:val="center" w:pos="4252"/>
        <w:tab w:val="right" w:pos="8504"/>
      </w:tabs>
      <w:snapToGrid w:val="0"/>
    </w:pPr>
  </w:style>
  <w:style w:type="character" w:customStyle="1" w:styleId="ae">
    <w:name w:val="ヘッダー (文字)"/>
    <w:basedOn w:val="a0"/>
    <w:link w:val="ad"/>
    <w:uiPriority w:val="99"/>
    <w:rsid w:val="00354FF3"/>
    <w:rPr>
      <w:rFonts w:ascii="Century" w:hAnsi="Century" w:cs="Times New Roman"/>
      <w:szCs w:val="24"/>
      <w14:ligatures w14:val="none"/>
    </w:rPr>
  </w:style>
  <w:style w:type="paragraph" w:styleId="af">
    <w:name w:val="Balloon Text"/>
    <w:basedOn w:val="a"/>
    <w:link w:val="af0"/>
    <w:uiPriority w:val="99"/>
    <w:semiHidden/>
    <w:unhideWhenUsed/>
    <w:rsid w:val="00F443E2"/>
    <w:rPr>
      <w:rFonts w:ascii="ＭＳ 明朝"/>
      <w:sz w:val="18"/>
      <w:szCs w:val="18"/>
    </w:rPr>
  </w:style>
  <w:style w:type="character" w:customStyle="1" w:styleId="af0">
    <w:name w:val="吹き出し (文字)"/>
    <w:basedOn w:val="a0"/>
    <w:link w:val="af"/>
    <w:uiPriority w:val="99"/>
    <w:semiHidden/>
    <w:rsid w:val="00F443E2"/>
    <w:rPr>
      <w:rFonts w:hAnsi="Century" w:cs="Times New Roman"/>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8D6A2-9197-4F6D-8961-3321DBAA8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6</Pages>
  <Words>778</Words>
  <Characters>4435</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ATLO2</dc:creator>
  <cp:keywords/>
  <dc:description/>
  <cp:lastModifiedBy>ATLO2</cp:lastModifiedBy>
  <cp:revision>49</cp:revision>
  <dcterms:created xsi:type="dcterms:W3CDTF">2025-03-05T05:36:00Z</dcterms:created>
  <dcterms:modified xsi:type="dcterms:W3CDTF">2025-04-07T06:32:00Z</dcterms:modified>
</cp:coreProperties>
</file>